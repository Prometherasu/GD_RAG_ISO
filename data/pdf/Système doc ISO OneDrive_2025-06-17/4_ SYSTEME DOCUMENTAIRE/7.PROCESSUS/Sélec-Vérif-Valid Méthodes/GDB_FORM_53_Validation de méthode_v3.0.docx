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1BCEA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Champ d’application</w:t>
      </w:r>
    </w:p>
    <w:p w14:paraId="1991BCEB" w14:textId="77777777" w:rsidR="005839E5" w:rsidRDefault="005839E5">
      <w:pPr>
        <w:widowControl w:val="0"/>
        <w:jc w:val="both"/>
        <w:rPr>
          <w:b/>
        </w:rPr>
      </w:pPr>
    </w:p>
    <w:p w14:paraId="1991BCEC" w14:textId="77777777" w:rsidR="005839E5" w:rsidRDefault="003E0B1C">
      <w:pPr>
        <w:widowControl w:val="0"/>
        <w:jc w:val="both"/>
        <w:rPr>
          <w:i/>
        </w:rPr>
      </w:pPr>
      <w:r>
        <w:t xml:space="preserve">Activité/méthode concernée : </w:t>
      </w:r>
      <w:r>
        <w:rPr>
          <w:i/>
        </w:rPr>
        <w:t>à compléter</w:t>
      </w:r>
    </w:p>
    <w:p w14:paraId="1991BCED" w14:textId="77777777" w:rsidR="005839E5" w:rsidRDefault="003E0B1C">
      <w:pPr>
        <w:widowControl w:val="0"/>
        <w:jc w:val="both"/>
      </w:pPr>
      <w:r>
        <w:t xml:space="preserve">Portée d’accréditation : </w:t>
      </w:r>
    </w:p>
    <w:p w14:paraId="1991BCEE" w14:textId="77777777" w:rsidR="005839E5" w:rsidRDefault="003E0B1C">
      <w:pPr>
        <w:jc w:val="both"/>
      </w:pPr>
      <w:r w:rsidRPr="69A60253">
        <w:rPr>
          <w:lang w:val="fr-FR"/>
        </w:rPr>
        <w:t>[  ]  Fixe</w:t>
      </w:r>
    </w:p>
    <w:p w14:paraId="1991BCEF" w14:textId="77777777" w:rsidR="005839E5" w:rsidRDefault="003E0B1C">
      <w:pPr>
        <w:jc w:val="both"/>
      </w:pPr>
      <w:r w:rsidRPr="69A60253">
        <w:rPr>
          <w:lang w:val="fr-FR"/>
        </w:rPr>
        <w:t>[  ]  FLEX1</w:t>
      </w:r>
    </w:p>
    <w:p w14:paraId="1991BCF0" w14:textId="77777777" w:rsidR="005839E5" w:rsidRDefault="003E0B1C">
      <w:pPr>
        <w:jc w:val="both"/>
      </w:pPr>
      <w:r w:rsidRPr="69A60253">
        <w:rPr>
          <w:lang w:val="fr-FR"/>
        </w:rPr>
        <w:t>[  ]  FLEX2</w:t>
      </w:r>
    </w:p>
    <w:p w14:paraId="1991BCF1" w14:textId="77777777" w:rsidR="005839E5" w:rsidRDefault="003E0B1C">
      <w:pPr>
        <w:jc w:val="both"/>
      </w:pPr>
      <w:r w:rsidRPr="69A60253">
        <w:rPr>
          <w:lang w:val="fr-FR"/>
        </w:rPr>
        <w:t xml:space="preserve">[  ]  FLEX3 </w:t>
      </w:r>
    </w:p>
    <w:p w14:paraId="1991BCF2" w14:textId="77777777" w:rsidR="005839E5" w:rsidRDefault="005839E5">
      <w:pPr>
        <w:widowControl w:val="0"/>
        <w:jc w:val="both"/>
        <w:rPr>
          <w:b/>
        </w:rPr>
      </w:pPr>
    </w:p>
    <w:p w14:paraId="1991BCF3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8"/>
          <w:szCs w:val="28"/>
        </w:rPr>
      </w:pPr>
      <w:r>
        <w:rPr>
          <w:b/>
          <w:sz w:val="24"/>
          <w:szCs w:val="24"/>
        </w:rPr>
        <w:t>Intitulé de méthode</w:t>
      </w:r>
    </w:p>
    <w:p w14:paraId="1991BCF4" w14:textId="77777777" w:rsidR="005839E5" w:rsidRDefault="005839E5">
      <w:pPr>
        <w:widowControl w:val="0"/>
        <w:jc w:val="both"/>
        <w:rPr>
          <w:b/>
        </w:rPr>
      </w:pPr>
    </w:p>
    <w:p w14:paraId="1991BCF5" w14:textId="77777777" w:rsidR="005839E5" w:rsidRDefault="003E0B1C">
      <w:pPr>
        <w:jc w:val="both"/>
        <w:rPr>
          <w:b/>
          <w:sz w:val="24"/>
          <w:szCs w:val="24"/>
        </w:rPr>
      </w:pPr>
      <w:r>
        <w:t xml:space="preserve">Nom de la méthode : </w:t>
      </w:r>
      <w:r>
        <w:rPr>
          <w:i/>
        </w:rPr>
        <w:t>à compléter</w:t>
      </w:r>
    </w:p>
    <w:p w14:paraId="1991BCF6" w14:textId="77777777" w:rsidR="005839E5" w:rsidRDefault="003E0B1C">
      <w:pPr>
        <w:jc w:val="both"/>
      </w:pPr>
      <w:r w:rsidRPr="69A60253">
        <w:rPr>
          <w:lang w:val="fr-FR"/>
        </w:rPr>
        <w:t>[  ]  Méthode manuelle</w:t>
      </w:r>
    </w:p>
    <w:p w14:paraId="1991BCF7" w14:textId="77777777" w:rsidR="005839E5" w:rsidRDefault="003E0B1C">
      <w:pPr>
        <w:jc w:val="both"/>
      </w:pPr>
      <w:r w:rsidRPr="69A60253">
        <w:rPr>
          <w:lang w:val="fr-FR"/>
        </w:rPr>
        <w:t>[  ]  Méthode semi-automatisée</w:t>
      </w:r>
    </w:p>
    <w:p w14:paraId="1991BCF8" w14:textId="77777777" w:rsidR="005839E5" w:rsidRDefault="003E0B1C">
      <w:pPr>
        <w:jc w:val="both"/>
      </w:pPr>
      <w:r w:rsidRPr="69A60253">
        <w:rPr>
          <w:lang w:val="fr-FR"/>
        </w:rPr>
        <w:t>[  ]  Méthode automatisée</w:t>
      </w:r>
    </w:p>
    <w:p w14:paraId="1991BCF9" w14:textId="77777777" w:rsidR="005839E5" w:rsidRDefault="003E0B1C">
      <w:pPr>
        <w:jc w:val="both"/>
      </w:pPr>
      <w:r w:rsidRPr="69A60253">
        <w:rPr>
          <w:lang w:val="fr-FR"/>
        </w:rPr>
        <w:t xml:space="preserve">[  ]  Autre méthode : </w:t>
      </w:r>
      <w:r w:rsidRPr="69A60253">
        <w:rPr>
          <w:i/>
          <w:iCs/>
          <w:lang w:val="fr-FR"/>
        </w:rPr>
        <w:t>à préciser</w:t>
      </w:r>
    </w:p>
    <w:p w14:paraId="1991BCFA" w14:textId="77777777" w:rsidR="005839E5" w:rsidRDefault="005839E5">
      <w:pPr>
        <w:jc w:val="both"/>
      </w:pPr>
    </w:p>
    <w:p w14:paraId="1991BCFB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Elaboration du développement</w:t>
      </w:r>
    </w:p>
    <w:p w14:paraId="1991BCFC" w14:textId="77777777" w:rsidR="005839E5" w:rsidRDefault="005839E5">
      <w:pPr>
        <w:widowControl w:val="0"/>
        <w:jc w:val="both"/>
        <w:rPr>
          <w:b/>
        </w:rPr>
      </w:pPr>
    </w:p>
    <w:p w14:paraId="1991BCFD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Type de validation</w:t>
      </w:r>
    </w:p>
    <w:p w14:paraId="5D861F1D" w14:textId="17AE42FE" w:rsidR="00AE2EE7" w:rsidRPr="001C1EF2" w:rsidRDefault="004F34BA">
      <w:pPr>
        <w:widowControl w:val="0"/>
        <w:jc w:val="both"/>
        <w:rPr>
          <w:lang w:val="fr-FR"/>
        </w:rPr>
      </w:pPr>
      <w:r w:rsidRPr="001C1EF2">
        <w:rPr>
          <w:lang w:val="fr-FR"/>
        </w:rPr>
        <w:t>[  ]  Développement d’une nouvelle méthode</w:t>
      </w:r>
    </w:p>
    <w:p w14:paraId="1991BCFE" w14:textId="4326AB0E" w:rsidR="005839E5" w:rsidRDefault="003E0B1C">
      <w:pPr>
        <w:widowControl w:val="0"/>
        <w:jc w:val="both"/>
      </w:pPr>
      <w:r w:rsidRPr="001C1EF2">
        <w:rPr>
          <w:lang w:val="fr-FR"/>
        </w:rPr>
        <w:t>[  ]  Adoption d’une nouvelle méthode</w:t>
      </w:r>
      <w:r w:rsidR="00ED3628" w:rsidRPr="001C1EF2">
        <w:rPr>
          <w:lang w:val="fr-FR"/>
        </w:rPr>
        <w:t xml:space="preserve"> reconnue</w:t>
      </w:r>
      <w:r w:rsidRPr="69A60253">
        <w:rPr>
          <w:lang w:val="fr-FR"/>
        </w:rPr>
        <w:t xml:space="preserve"> </w:t>
      </w:r>
    </w:p>
    <w:p w14:paraId="1991BCFF" w14:textId="77777777" w:rsidR="005839E5" w:rsidRDefault="003E0B1C">
      <w:pPr>
        <w:widowControl w:val="0"/>
        <w:jc w:val="both"/>
      </w:pPr>
      <w:r w:rsidRPr="69A60253">
        <w:rPr>
          <w:lang w:val="fr-FR"/>
        </w:rPr>
        <w:t>[  ]  Adaptation d’une méthode existante (contrainte technique, évolution technique, …)</w:t>
      </w:r>
    </w:p>
    <w:p w14:paraId="1991BD00" w14:textId="77777777" w:rsidR="005839E5" w:rsidRDefault="003E0B1C" w:rsidP="69A60253">
      <w:pPr>
        <w:widowControl w:val="0"/>
        <w:jc w:val="both"/>
        <w:rPr>
          <w:i/>
          <w:iCs/>
          <w:u w:val="single"/>
          <w:lang w:val="fr-FR"/>
        </w:rPr>
      </w:pPr>
      <w:r w:rsidRPr="69A60253">
        <w:rPr>
          <w:i/>
          <w:iCs/>
          <w:lang w:val="fr-FR"/>
        </w:rPr>
        <w:t>référence de la méthode concernée (codification du MOP) : à compléter</w:t>
      </w:r>
    </w:p>
    <w:p w14:paraId="1991BD01" w14:textId="77777777" w:rsidR="005839E5" w:rsidRDefault="003E0B1C">
      <w:pPr>
        <w:widowControl w:val="0"/>
        <w:jc w:val="both"/>
      </w:pPr>
      <w:r w:rsidRPr="69A60253">
        <w:rPr>
          <w:lang w:val="fr-FR"/>
        </w:rPr>
        <w:t>[  ]  Optimisation d’une méthode existante (temps, coût, …)</w:t>
      </w:r>
    </w:p>
    <w:p w14:paraId="1991BD02" w14:textId="77777777" w:rsidR="005839E5" w:rsidRDefault="003E0B1C" w:rsidP="69A60253">
      <w:pPr>
        <w:widowControl w:val="0"/>
        <w:jc w:val="both"/>
        <w:rPr>
          <w:i/>
          <w:iCs/>
          <w:lang w:val="fr-FR"/>
        </w:rPr>
      </w:pPr>
      <w:r w:rsidRPr="69A60253">
        <w:rPr>
          <w:i/>
          <w:iCs/>
          <w:lang w:val="fr-FR"/>
        </w:rPr>
        <w:t>référence de la méthode concernée (codification du MOP) : à compléter</w:t>
      </w:r>
    </w:p>
    <w:p w14:paraId="1991BD03" w14:textId="77777777" w:rsidR="005839E5" w:rsidRDefault="003E0B1C">
      <w:pPr>
        <w:jc w:val="both"/>
      </w:pPr>
      <w:r w:rsidRPr="69A60253">
        <w:rPr>
          <w:lang w:val="fr-FR"/>
        </w:rPr>
        <w:t>[  ] Alternative d’une méthode existante</w:t>
      </w:r>
    </w:p>
    <w:p w14:paraId="1991BD04" w14:textId="77777777" w:rsidR="005839E5" w:rsidRDefault="003E0B1C" w:rsidP="69A60253">
      <w:pPr>
        <w:widowControl w:val="0"/>
        <w:jc w:val="both"/>
        <w:rPr>
          <w:i/>
          <w:iCs/>
          <w:lang w:val="fr-FR"/>
        </w:rPr>
      </w:pPr>
      <w:r w:rsidRPr="69A60253">
        <w:rPr>
          <w:i/>
          <w:iCs/>
          <w:lang w:val="fr-FR"/>
        </w:rPr>
        <w:t>référence de la méthode concernée (codification du MOP) : à compléter</w:t>
      </w:r>
    </w:p>
    <w:p w14:paraId="1991BD05" w14:textId="77777777" w:rsidR="005839E5" w:rsidRDefault="003E0B1C">
      <w:pPr>
        <w:widowControl w:val="0"/>
        <w:jc w:val="both"/>
      </w:pPr>
      <w:r w:rsidRPr="69A60253">
        <w:rPr>
          <w:lang w:val="fr-FR"/>
        </w:rPr>
        <w:t xml:space="preserve">[  ] Traitement d’une matrice biologique non validée précédemment : </w:t>
      </w:r>
      <w:r w:rsidRPr="69A60253">
        <w:rPr>
          <w:i/>
          <w:iCs/>
          <w:lang w:val="fr-FR"/>
        </w:rPr>
        <w:t>à préciser</w:t>
      </w:r>
    </w:p>
    <w:p w14:paraId="1991BD06" w14:textId="77777777" w:rsidR="005839E5" w:rsidRDefault="005839E5">
      <w:pPr>
        <w:widowControl w:val="0"/>
        <w:jc w:val="both"/>
      </w:pPr>
    </w:p>
    <w:p w14:paraId="1991BD07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Revue de méthode</w:t>
      </w:r>
    </w:p>
    <w:p w14:paraId="1991BD08" w14:textId="77777777" w:rsidR="005839E5" w:rsidRDefault="003E0B1C">
      <w:pPr>
        <w:widowControl w:val="0"/>
        <w:jc w:val="both"/>
      </w:pPr>
      <w:r>
        <w:t xml:space="preserve">La revue de méthode s’appuie sur un référentiel : </w:t>
      </w:r>
    </w:p>
    <w:p w14:paraId="1991BD09" w14:textId="77777777" w:rsidR="005839E5" w:rsidRDefault="003E0B1C">
      <w:pPr>
        <w:widowControl w:val="0"/>
        <w:jc w:val="both"/>
      </w:pPr>
      <w:r w:rsidRPr="69A60253">
        <w:rPr>
          <w:lang w:val="fr-FR"/>
        </w:rPr>
        <w:t>[  ]  non</w:t>
      </w:r>
    </w:p>
    <w:p w14:paraId="1991BD0A" w14:textId="77777777" w:rsidR="005839E5" w:rsidRDefault="003E0B1C" w:rsidP="69A60253">
      <w:pPr>
        <w:widowControl w:val="0"/>
        <w:jc w:val="both"/>
        <w:rPr>
          <w:i/>
          <w:iCs/>
          <w:lang w:val="fr-FR"/>
        </w:rPr>
      </w:pPr>
      <w:r w:rsidRPr="69A60253">
        <w:rPr>
          <w:lang w:val="fr-FR"/>
        </w:rPr>
        <w:t xml:space="preserve">[  ]  oui : </w:t>
      </w:r>
      <w:r w:rsidRPr="69A60253">
        <w:rPr>
          <w:i/>
          <w:iCs/>
          <w:lang w:val="fr-FR"/>
        </w:rPr>
        <w:t>à préciser</w:t>
      </w:r>
    </w:p>
    <w:p w14:paraId="1991BD0B" w14:textId="77777777" w:rsidR="005839E5" w:rsidRDefault="005839E5">
      <w:pPr>
        <w:widowControl w:val="0"/>
        <w:jc w:val="both"/>
      </w:pPr>
    </w:p>
    <w:p w14:paraId="1991BD0C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Contexte et objectifs</w:t>
      </w:r>
    </w:p>
    <w:p w14:paraId="1991BD0D" w14:textId="77777777" w:rsidR="005839E5" w:rsidRDefault="003E0B1C">
      <w:pPr>
        <w:widowControl w:val="0"/>
        <w:jc w:val="both"/>
        <w:rPr>
          <w:b/>
        </w:rPr>
      </w:pPr>
      <w:r>
        <w:rPr>
          <w:i/>
        </w:rPr>
        <w:t>Décrire le contexte pour lequel la méthode est revue.</w:t>
      </w:r>
    </w:p>
    <w:p w14:paraId="1991BD0E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Lister l’(es) objectif(s) de la revue de méthode.</w:t>
      </w:r>
    </w:p>
    <w:p w14:paraId="1991BD0F" w14:textId="77777777" w:rsidR="005839E5" w:rsidRDefault="005839E5">
      <w:pPr>
        <w:widowControl w:val="0"/>
        <w:jc w:val="both"/>
        <w:rPr>
          <w:i/>
        </w:rPr>
      </w:pPr>
    </w:p>
    <w:p w14:paraId="1991BD10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Sélection de la méthode</w:t>
      </w:r>
    </w:p>
    <w:p w14:paraId="1991BD11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Description, argumentaire.</w:t>
      </w:r>
    </w:p>
    <w:p w14:paraId="1991BD12" w14:textId="77777777" w:rsidR="005839E5" w:rsidRDefault="005839E5">
      <w:pPr>
        <w:widowControl w:val="0"/>
        <w:jc w:val="both"/>
        <w:rPr>
          <w:i/>
        </w:rPr>
      </w:pPr>
    </w:p>
    <w:p w14:paraId="1991BD13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Planification - Responsabilités </w:t>
      </w:r>
    </w:p>
    <w:p w14:paraId="1991BD14" w14:textId="77777777" w:rsidR="005839E5" w:rsidRDefault="005839E5">
      <w:pPr>
        <w:widowControl w:val="0"/>
        <w:jc w:val="both"/>
        <w:rPr>
          <w:b/>
          <w:sz w:val="20"/>
          <w:szCs w:val="20"/>
        </w:rPr>
      </w:pPr>
    </w:p>
    <w:p w14:paraId="1991BD15" w14:textId="77777777" w:rsidR="005839E5" w:rsidRDefault="003E0B1C">
      <w:pPr>
        <w:widowControl w:val="0"/>
        <w:jc w:val="both"/>
        <w:rPr>
          <w:b/>
          <w:sz w:val="20"/>
          <w:szCs w:val="20"/>
        </w:rPr>
      </w:pPr>
      <w:r>
        <w:t xml:space="preserve">Pilote de projet : </w:t>
      </w:r>
      <w:r>
        <w:rPr>
          <w:i/>
        </w:rPr>
        <w:t>à compléter</w:t>
      </w:r>
    </w:p>
    <w:p w14:paraId="1991BD16" w14:textId="77777777" w:rsidR="005839E5" w:rsidRDefault="003E0B1C">
      <w:pPr>
        <w:widowControl w:val="0"/>
        <w:jc w:val="both"/>
      </w:pPr>
      <w:r>
        <w:t xml:space="preserve">Personnel concerné par la validation de méthode : </w:t>
      </w:r>
      <w:r>
        <w:rPr>
          <w:i/>
        </w:rPr>
        <w:t>à compléter</w:t>
      </w:r>
    </w:p>
    <w:p w14:paraId="1991BD17" w14:textId="77777777" w:rsidR="005839E5" w:rsidRDefault="003E0B1C">
      <w:pPr>
        <w:widowControl w:val="0"/>
        <w:jc w:val="both"/>
        <w:rPr>
          <w:i/>
        </w:rPr>
      </w:pPr>
      <w:r>
        <w:t xml:space="preserve">Date d’ouverture de l’enregistrement (JJ/MM/AA) : </w:t>
      </w:r>
      <w:r>
        <w:rPr>
          <w:i/>
        </w:rPr>
        <w:t>à compléter</w:t>
      </w:r>
    </w:p>
    <w:p w14:paraId="1991BD18" w14:textId="77777777" w:rsidR="005839E5" w:rsidRDefault="005839E5">
      <w:pPr>
        <w:widowControl w:val="0"/>
        <w:jc w:val="both"/>
        <w:rPr>
          <w:i/>
        </w:rPr>
      </w:pPr>
    </w:p>
    <w:tbl>
      <w:tblPr>
        <w:tblStyle w:val="a"/>
        <w:tblW w:w="9543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2"/>
        <w:gridCol w:w="3118"/>
        <w:gridCol w:w="1379"/>
        <w:gridCol w:w="2494"/>
      </w:tblGrid>
      <w:tr w:rsidR="005839E5" w14:paraId="1991BD1E" w14:textId="77777777">
        <w:trPr>
          <w:jc w:val="center"/>
        </w:trPr>
        <w:tc>
          <w:tcPr>
            <w:tcW w:w="2551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19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Responsabilité</w:t>
            </w:r>
            <w:r>
              <w:rPr>
                <w:b/>
              </w:rPr>
              <w:br/>
              <w:t>(Nom-Prénom - Fonction)</w:t>
            </w:r>
          </w:p>
        </w:tc>
        <w:tc>
          <w:tcPr>
            <w:tcW w:w="311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1A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rPr>
                <w:b/>
              </w:rPr>
              <w:t>Tâche</w:t>
            </w:r>
            <w:r>
              <w:br/>
              <w:t>(liste non exhaustive)</w:t>
            </w:r>
          </w:p>
        </w:tc>
        <w:tc>
          <w:tcPr>
            <w:tcW w:w="137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1B" w14:textId="77777777" w:rsidR="005839E5" w:rsidRDefault="003E0B1C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Délai de réalisation</w:t>
            </w:r>
          </w:p>
        </w:tc>
        <w:tc>
          <w:tcPr>
            <w:tcW w:w="2494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1C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Attribuée à </w:t>
            </w:r>
          </w:p>
          <w:p w14:paraId="1991BD1D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(Nom-Prénom - Fonction)</w:t>
            </w:r>
          </w:p>
        </w:tc>
      </w:tr>
      <w:tr w:rsidR="005839E5" w14:paraId="1991BD23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1F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0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1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2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28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4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5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6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7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2D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9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A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B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C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32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E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2F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0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1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37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3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4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5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6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3C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8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9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A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B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41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D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E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3F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40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5839E5" w14:paraId="1991BD46" w14:textId="77777777">
        <w:trPr>
          <w:jc w:val="center"/>
        </w:trPr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42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3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43" w14:textId="77777777" w:rsidR="005839E5" w:rsidRDefault="005839E5">
            <w:pPr>
              <w:widowControl w:val="0"/>
              <w:spacing w:line="240" w:lineRule="auto"/>
            </w:pPr>
          </w:p>
        </w:tc>
        <w:tc>
          <w:tcPr>
            <w:tcW w:w="13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44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45" w14:textId="77777777" w:rsidR="005839E5" w:rsidRDefault="005839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991BD47" w14:textId="77777777" w:rsidR="005839E5" w:rsidRDefault="003E0B1C">
      <w:pPr>
        <w:jc w:val="both"/>
      </w:pPr>
      <w:r>
        <w:t>Exemples de tâches (non exhaustif) : Sélection de la méthode, Développement - définition des essais, Développement - réalisation des essais, Développement - édition et interprétation des résultats, Rédaction - gestion des enregistrements relatifs, Vérification/validation, etc…</w:t>
      </w:r>
    </w:p>
    <w:p w14:paraId="1991BD48" w14:textId="77777777" w:rsidR="005839E5" w:rsidRDefault="005839E5">
      <w:pPr>
        <w:jc w:val="both"/>
      </w:pPr>
    </w:p>
    <w:p w14:paraId="1991BD49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Contraintes du projet</w:t>
      </w:r>
    </w:p>
    <w:p w14:paraId="1991BD4A" w14:textId="77777777" w:rsidR="005839E5" w:rsidRDefault="005839E5">
      <w:pPr>
        <w:widowControl w:val="0"/>
        <w:jc w:val="both"/>
        <w:rPr>
          <w:b/>
        </w:rPr>
      </w:pPr>
    </w:p>
    <w:p w14:paraId="1991BD4B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Liste non exhaustive, détailler les catégories concernées</w:t>
      </w:r>
    </w:p>
    <w:p w14:paraId="1991BD4C" w14:textId="77777777" w:rsidR="005839E5" w:rsidRDefault="003E0B1C" w:rsidP="69A60253">
      <w:pPr>
        <w:widowControl w:val="0"/>
        <w:jc w:val="both"/>
        <w:rPr>
          <w:b/>
          <w:bCs/>
          <w:lang w:val="fr-FR"/>
        </w:rPr>
      </w:pPr>
      <w:r w:rsidRPr="69A60253">
        <w:rPr>
          <w:lang w:val="fr-FR"/>
        </w:rPr>
        <w:t xml:space="preserve">[  ] Techniques : </w:t>
      </w:r>
    </w:p>
    <w:p w14:paraId="1991BD4D" w14:textId="77777777" w:rsidR="005839E5" w:rsidRDefault="003E0B1C">
      <w:pPr>
        <w:widowControl w:val="0"/>
        <w:jc w:val="both"/>
      </w:pPr>
      <w:r w:rsidRPr="69A60253">
        <w:rPr>
          <w:lang w:val="fr-FR"/>
        </w:rPr>
        <w:t>[  ]</w:t>
      </w:r>
      <w:r w:rsidRPr="69A60253">
        <w:rPr>
          <w:b/>
          <w:bCs/>
          <w:lang w:val="fr-FR"/>
        </w:rPr>
        <w:t xml:space="preserve"> </w:t>
      </w:r>
      <w:r w:rsidRPr="69A60253">
        <w:rPr>
          <w:lang w:val="fr-FR"/>
        </w:rPr>
        <w:t xml:space="preserve">Equipements : </w:t>
      </w:r>
    </w:p>
    <w:p w14:paraId="1991BD4E" w14:textId="77777777" w:rsidR="005839E5" w:rsidRDefault="003E0B1C">
      <w:pPr>
        <w:widowControl w:val="0"/>
        <w:jc w:val="both"/>
      </w:pPr>
      <w:r w:rsidRPr="69A60253">
        <w:rPr>
          <w:lang w:val="fr-FR"/>
        </w:rPr>
        <w:t>[  ]</w:t>
      </w:r>
      <w:r w:rsidRPr="69A60253">
        <w:rPr>
          <w:b/>
          <w:bCs/>
          <w:lang w:val="fr-FR"/>
        </w:rPr>
        <w:t xml:space="preserve"> </w:t>
      </w:r>
      <w:r w:rsidRPr="69A60253">
        <w:rPr>
          <w:lang w:val="fr-FR"/>
        </w:rPr>
        <w:t xml:space="preserve">Qualité des matrices/données : </w:t>
      </w:r>
    </w:p>
    <w:p w14:paraId="1991BD4F" w14:textId="77777777" w:rsidR="005839E5" w:rsidRDefault="003E0B1C">
      <w:pPr>
        <w:widowControl w:val="0"/>
        <w:jc w:val="both"/>
      </w:pPr>
      <w:r w:rsidRPr="69A60253">
        <w:rPr>
          <w:lang w:val="fr-FR"/>
        </w:rPr>
        <w:t xml:space="preserve">[  ] Quantité de matrices/données : </w:t>
      </w:r>
    </w:p>
    <w:p w14:paraId="1991BD50" w14:textId="77777777" w:rsidR="005839E5" w:rsidRDefault="003E0B1C">
      <w:pPr>
        <w:widowControl w:val="0"/>
        <w:jc w:val="both"/>
      </w:pPr>
      <w:r w:rsidRPr="69A60253">
        <w:rPr>
          <w:lang w:val="fr-FR"/>
        </w:rPr>
        <w:t xml:space="preserve">[  ] Coût - investissement : </w:t>
      </w:r>
    </w:p>
    <w:p w14:paraId="1991BD51" w14:textId="77777777" w:rsidR="005839E5" w:rsidRDefault="003E0B1C">
      <w:pPr>
        <w:widowControl w:val="0"/>
        <w:jc w:val="both"/>
      </w:pPr>
      <w:r w:rsidRPr="69A60253">
        <w:rPr>
          <w:lang w:val="fr-FR"/>
        </w:rPr>
        <w:t xml:space="preserve">[  ] Autre(s) : </w:t>
      </w:r>
    </w:p>
    <w:p w14:paraId="1991BD52" w14:textId="77777777" w:rsidR="005839E5" w:rsidRDefault="005839E5">
      <w:pPr>
        <w:widowControl w:val="0"/>
        <w:jc w:val="both"/>
        <w:rPr>
          <w:b/>
        </w:rPr>
      </w:pPr>
    </w:p>
    <w:p w14:paraId="1991BD53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6"/>
          <w:szCs w:val="26"/>
        </w:rPr>
      </w:pPr>
      <w:r>
        <w:rPr>
          <w:b/>
          <w:sz w:val="24"/>
          <w:szCs w:val="24"/>
        </w:rPr>
        <w:t>Caractéristiques de la méthode et performances attendues</w:t>
      </w:r>
    </w:p>
    <w:p w14:paraId="1991BD54" w14:textId="77777777" w:rsidR="005839E5" w:rsidRDefault="005839E5">
      <w:pPr>
        <w:jc w:val="both"/>
      </w:pPr>
    </w:p>
    <w:p w14:paraId="1991BD55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Principe de la méthode</w:t>
      </w:r>
    </w:p>
    <w:p w14:paraId="1991BD56" w14:textId="77777777" w:rsidR="005839E5" w:rsidRDefault="003E0B1C">
      <w:pPr>
        <w:jc w:val="both"/>
        <w:rPr>
          <w:i/>
        </w:rPr>
      </w:pPr>
      <w:r>
        <w:rPr>
          <w:i/>
        </w:rPr>
        <w:t>Expliciter le principe de la méthode.</w:t>
      </w:r>
    </w:p>
    <w:p w14:paraId="1991BD57" w14:textId="77777777" w:rsidR="005839E5" w:rsidRDefault="005839E5">
      <w:pPr>
        <w:jc w:val="both"/>
        <w:rPr>
          <w:i/>
        </w:rPr>
      </w:pPr>
    </w:p>
    <w:p w14:paraId="1991BD58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Domaine d’application</w:t>
      </w:r>
    </w:p>
    <w:p w14:paraId="1991BD59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Définir le domaine d’application.</w:t>
      </w:r>
    </w:p>
    <w:p w14:paraId="1991BD5A" w14:textId="77777777" w:rsidR="005839E5" w:rsidRDefault="005839E5">
      <w:pPr>
        <w:jc w:val="both"/>
        <w:rPr>
          <w:i/>
        </w:rPr>
      </w:pPr>
    </w:p>
    <w:p w14:paraId="1991BD5B" w14:textId="77777777" w:rsidR="005839E5" w:rsidRDefault="003E0B1C">
      <w:pPr>
        <w:numPr>
          <w:ilvl w:val="1"/>
          <w:numId w:val="4"/>
        </w:numPr>
        <w:jc w:val="both"/>
        <w:rPr>
          <w:b/>
        </w:rPr>
      </w:pPr>
      <w:r>
        <w:rPr>
          <w:b/>
        </w:rPr>
        <w:t>Matrice(s)/Données</w:t>
      </w:r>
    </w:p>
    <w:tbl>
      <w:tblPr>
        <w:tblStyle w:val="a0"/>
        <w:tblW w:w="894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2370"/>
        <w:gridCol w:w="2880"/>
        <w:gridCol w:w="2235"/>
      </w:tblGrid>
      <w:tr w:rsidR="005839E5" w14:paraId="1991BD60" w14:textId="77777777" w:rsidTr="69A60253">
        <w:trPr>
          <w:jc w:val="center"/>
        </w:trPr>
        <w:tc>
          <w:tcPr>
            <w:tcW w:w="145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5C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Matrice(s) / données concernée(s)</w:t>
            </w:r>
          </w:p>
        </w:tc>
        <w:tc>
          <w:tcPr>
            <w:tcW w:w="23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5D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Nature</w:t>
            </w:r>
          </w:p>
        </w:tc>
        <w:tc>
          <w:tcPr>
            <w:tcW w:w="288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5E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Conditionnement / emplacement</w:t>
            </w:r>
          </w:p>
        </w:tc>
        <w:tc>
          <w:tcPr>
            <w:tcW w:w="223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5F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Conservation pré-traitement</w:t>
            </w:r>
          </w:p>
        </w:tc>
      </w:tr>
      <w:tr w:rsidR="005839E5" w14:paraId="1991BD65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1" w14:textId="49BA7E9A" w:rsidR="005839E5" w:rsidRDefault="0069713D" w:rsidP="005B3B1D">
            <w:pPr>
              <w:widowControl w:val="0"/>
              <w:spacing w:line="240" w:lineRule="auto"/>
              <w:ind w:left="5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2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sang total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3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tube EDTA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4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température ambiante</w:t>
            </w:r>
          </w:p>
        </w:tc>
      </w:tr>
      <w:tr w:rsidR="005839E5" w14:paraId="1991BD6A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6" w14:textId="1297AFF7" w:rsidR="005839E5" w:rsidRDefault="0069713D" w:rsidP="005B3B1D">
            <w:pPr>
              <w:widowControl w:val="0"/>
              <w:spacing w:line="240" w:lineRule="auto"/>
              <w:ind w:left="5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7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bulbes de poils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8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pochette Kit GDScan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9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température ambiante</w:t>
            </w:r>
          </w:p>
        </w:tc>
      </w:tr>
      <w:tr w:rsidR="005839E5" w14:paraId="1991BD6F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B" w14:textId="60465E49" w:rsidR="005839E5" w:rsidRDefault="0069713D" w:rsidP="005B3B1D">
            <w:pPr>
              <w:widowControl w:val="0"/>
              <w:spacing w:line="240" w:lineRule="auto"/>
              <w:ind w:left="5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C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biopsie auriculaire = cartilage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D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tube avec conservateur (</w:t>
            </w:r>
            <w:proofErr w:type="spellStart"/>
            <w:r w:rsidRPr="69A60253">
              <w:rPr>
                <w:sz w:val="20"/>
                <w:szCs w:val="20"/>
                <w:lang w:val="fr-FR"/>
              </w:rPr>
              <w:t>Allflex</w:t>
            </w:r>
            <w:proofErr w:type="spellEnd"/>
            <w:r w:rsidRPr="69A60253">
              <w:rPr>
                <w:sz w:val="20"/>
                <w:szCs w:val="20"/>
                <w:lang w:val="fr-FR"/>
              </w:rPr>
              <w:t xml:space="preserve"> TSU ou TST) 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6E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température ambiante</w:t>
            </w:r>
          </w:p>
        </w:tc>
      </w:tr>
      <w:tr w:rsidR="005839E5" w14:paraId="1991BD74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0" w14:textId="069C0245" w:rsidR="005839E5" w:rsidRDefault="0069713D" w:rsidP="005B3B1D">
            <w:pPr>
              <w:widowControl w:val="0"/>
              <w:spacing w:line="240" w:lineRule="auto"/>
              <w:ind w:left="5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1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semence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2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paillette de conservation de sperme dilué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3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température ambiante</w:t>
            </w:r>
          </w:p>
        </w:tc>
      </w:tr>
      <w:tr w:rsidR="005839E5" w14:paraId="1991BD7A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5" w14:textId="2A0FCC30" w:rsidR="005839E5" w:rsidRDefault="0069713D" w:rsidP="005B3B1D">
            <w:pPr>
              <w:spacing w:line="240" w:lineRule="auto"/>
              <w:ind w:left="525"/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6" w14:textId="77777777" w:rsidR="005839E5" w:rsidRDefault="003E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7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plaques ADN</w:t>
            </w:r>
          </w:p>
          <w:p w14:paraId="1991BD78" w14:textId="77777777" w:rsidR="005839E5" w:rsidRDefault="003E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(4x96 échantillons)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9" w14:textId="77777777" w:rsidR="005839E5" w:rsidRDefault="003E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5°C +/- 3°C</w:t>
            </w:r>
          </w:p>
        </w:tc>
      </w:tr>
      <w:tr w:rsidR="005839E5" w14:paraId="1991BD7F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B" w14:textId="3B190CFA" w:rsidR="005839E5" w:rsidRDefault="0069713D" w:rsidP="005B3B1D">
            <w:pPr>
              <w:spacing w:line="240" w:lineRule="auto"/>
              <w:ind w:left="525"/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C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métadonnées et données de génotypage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D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base de données / serveur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7E" w14:textId="77777777" w:rsidR="005839E5" w:rsidRDefault="003E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5839E5" w14:paraId="1991BD84" w14:textId="77777777" w:rsidTr="69A60253">
        <w:trPr>
          <w:trHeight w:val="420"/>
          <w:jc w:val="center"/>
        </w:trPr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80" w14:textId="4B13ADDC" w:rsidR="005839E5" w:rsidRDefault="0069713D" w:rsidP="005B3B1D">
            <w:pPr>
              <w:widowControl w:val="0"/>
              <w:spacing w:line="240" w:lineRule="auto"/>
              <w:ind w:left="52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  ]</w:t>
            </w:r>
          </w:p>
        </w:tc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81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autre (à préciser) :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82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(à préciser)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83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fr-FR"/>
              </w:rPr>
            </w:pPr>
            <w:r w:rsidRPr="69A60253">
              <w:rPr>
                <w:sz w:val="20"/>
                <w:szCs w:val="20"/>
                <w:lang w:val="fr-FR"/>
              </w:rPr>
              <w:t>(à préciser)</w:t>
            </w:r>
          </w:p>
        </w:tc>
      </w:tr>
    </w:tbl>
    <w:p w14:paraId="1991BD85" w14:textId="77777777" w:rsidR="005839E5" w:rsidRDefault="005839E5">
      <w:pPr>
        <w:widowControl w:val="0"/>
        <w:jc w:val="both"/>
      </w:pPr>
    </w:p>
    <w:p w14:paraId="1991BD86" w14:textId="77777777" w:rsidR="005839E5" w:rsidRDefault="003E0B1C">
      <w:pPr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Traçabilité des échantillons </w:t>
      </w:r>
    </w:p>
    <w:p w14:paraId="1991BD87" w14:textId="77777777" w:rsidR="005839E5" w:rsidRDefault="003E0B1C">
      <w:pPr>
        <w:jc w:val="both"/>
      </w:pPr>
      <w:r>
        <w:t>Pour chaque essai, l’ensemble des informations liées aux prélèvements (enregistrement et traçabilité) tout au long de la méthode d’extraction d’ADN doit être conservé et l’accès aux informations clairement identifié.</w:t>
      </w:r>
    </w:p>
    <w:p w14:paraId="1991BD88" w14:textId="77777777" w:rsidR="005839E5" w:rsidRDefault="005839E5">
      <w:pPr>
        <w:jc w:val="both"/>
        <w:rPr>
          <w:b/>
        </w:rPr>
      </w:pPr>
    </w:p>
    <w:p w14:paraId="1991BD89" w14:textId="77777777" w:rsidR="005839E5" w:rsidRDefault="003E0B1C">
      <w:pPr>
        <w:numPr>
          <w:ilvl w:val="1"/>
          <w:numId w:val="4"/>
        </w:numPr>
        <w:jc w:val="both"/>
        <w:rPr>
          <w:b/>
        </w:rPr>
      </w:pPr>
      <w:r>
        <w:rPr>
          <w:b/>
        </w:rPr>
        <w:t>Paramètres</w:t>
      </w:r>
    </w:p>
    <w:p w14:paraId="1991BD8A" w14:textId="77777777" w:rsidR="005839E5" w:rsidRDefault="003E0B1C">
      <w:pPr>
        <w:jc w:val="both"/>
      </w:pPr>
      <w:r>
        <w:t xml:space="preserve">Le ou les paramètre(s) analysé(s) sont : </w:t>
      </w:r>
    </w:p>
    <w:p w14:paraId="1991BD8B" w14:textId="77777777" w:rsidR="005839E5" w:rsidRDefault="003E0B1C">
      <w:pPr>
        <w:widowControl w:val="0"/>
        <w:jc w:val="both"/>
      </w:pPr>
      <w:r w:rsidRPr="69A60253">
        <w:rPr>
          <w:lang w:val="fr-FR"/>
        </w:rPr>
        <w:t xml:space="preserve">[  ] quantitatifs (ex : concentration en ADN) : </w:t>
      </w:r>
      <w:r w:rsidRPr="69A60253">
        <w:rPr>
          <w:i/>
          <w:iCs/>
          <w:lang w:val="fr-FR"/>
        </w:rPr>
        <w:t>à préciser</w:t>
      </w:r>
    </w:p>
    <w:p w14:paraId="1991BD8C" w14:textId="128F2A02" w:rsidR="005839E5" w:rsidRDefault="003E0B1C">
      <w:pPr>
        <w:widowControl w:val="0"/>
        <w:jc w:val="both"/>
      </w:pPr>
      <w:r w:rsidRPr="69A60253">
        <w:rPr>
          <w:lang w:val="fr-FR"/>
        </w:rPr>
        <w:t>[  ] qualitatifs (ex : Call Rate</w:t>
      </w:r>
      <w:r w:rsidR="003E4C96" w:rsidRPr="001C1EF2">
        <w:rPr>
          <w:lang w:val="fr-FR"/>
        </w:rPr>
        <w:t>, concordance génotypages</w:t>
      </w:r>
      <w:r w:rsidRPr="001C1EF2">
        <w:rPr>
          <w:lang w:val="fr-FR"/>
        </w:rPr>
        <w:t xml:space="preserve">) : </w:t>
      </w:r>
      <w:r w:rsidRPr="001C1EF2">
        <w:rPr>
          <w:i/>
          <w:iCs/>
          <w:lang w:val="fr-FR"/>
        </w:rPr>
        <w:t>à</w:t>
      </w:r>
      <w:r w:rsidRPr="69A60253">
        <w:rPr>
          <w:i/>
          <w:iCs/>
          <w:lang w:val="fr-FR"/>
        </w:rPr>
        <w:t xml:space="preserve"> préciser</w:t>
      </w:r>
    </w:p>
    <w:p w14:paraId="1991BD8E" w14:textId="77777777" w:rsidR="005839E5" w:rsidRDefault="005839E5">
      <w:pPr>
        <w:widowControl w:val="0"/>
        <w:jc w:val="both"/>
      </w:pPr>
    </w:p>
    <w:p w14:paraId="1991BD8F" w14:textId="77777777" w:rsidR="005839E5" w:rsidRDefault="005839E5">
      <w:pPr>
        <w:widowControl w:val="0"/>
        <w:jc w:val="both"/>
      </w:pPr>
    </w:p>
    <w:p w14:paraId="1991BD90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Critères de performance attendus</w:t>
      </w:r>
    </w:p>
    <w:p w14:paraId="1991BD91" w14:textId="77777777" w:rsidR="005839E5" w:rsidRDefault="005839E5">
      <w:pPr>
        <w:widowControl w:val="0"/>
        <w:jc w:val="both"/>
      </w:pPr>
    </w:p>
    <w:tbl>
      <w:tblPr>
        <w:tblStyle w:val="a1"/>
        <w:tblW w:w="98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5"/>
        <w:gridCol w:w="1860"/>
        <w:gridCol w:w="2352"/>
        <w:gridCol w:w="1729"/>
        <w:gridCol w:w="1870"/>
      </w:tblGrid>
      <w:tr w:rsidR="005839E5" w14:paraId="1991BD97" w14:textId="77777777" w:rsidTr="0156C591">
        <w:trPr>
          <w:jc w:val="center"/>
        </w:trPr>
        <w:tc>
          <w:tcPr>
            <w:tcW w:w="2015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92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Méthode</w:t>
            </w:r>
          </w:p>
        </w:tc>
        <w:tc>
          <w:tcPr>
            <w:tcW w:w="18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93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Nombre d’échantillons</w:t>
            </w:r>
          </w:p>
        </w:tc>
        <w:tc>
          <w:tcPr>
            <w:tcW w:w="2352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94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Critères de performance</w:t>
            </w:r>
          </w:p>
        </w:tc>
        <w:tc>
          <w:tcPr>
            <w:tcW w:w="1729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95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Répétabilité</w:t>
            </w:r>
          </w:p>
        </w:tc>
        <w:tc>
          <w:tcPr>
            <w:tcW w:w="187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96" w14:textId="77777777" w:rsidR="005839E5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Reproductibilité</w:t>
            </w:r>
          </w:p>
        </w:tc>
      </w:tr>
      <w:tr w:rsidR="005839E5" w14:paraId="1991BDA0" w14:textId="77777777" w:rsidTr="0156C591">
        <w:trPr>
          <w:jc w:val="center"/>
        </w:trPr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98" w14:textId="63ABA37D" w:rsidR="005839E5" w:rsidRDefault="008B107C" w:rsidP="0E86E6D9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</w:pPr>
            <w:r w:rsidRPr="0E86E6D9">
              <w:rPr>
                <w:lang w:val="fr-FR"/>
              </w:rPr>
              <w:t xml:space="preserve">[  </w:t>
            </w:r>
            <w:r w:rsidR="006953F1" w:rsidRPr="0E86E6D9">
              <w:rPr>
                <w:lang w:val="fr-FR"/>
              </w:rPr>
              <w:t xml:space="preserve">] </w:t>
            </w:r>
            <w:r w:rsidRPr="0E86E6D9">
              <w:rPr>
                <w:lang w:val="fr-FR"/>
              </w:rPr>
              <w:t>Extraction d’ADN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99" w14:textId="77777777" w:rsidR="005839E5" w:rsidRPr="002F739E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739E">
              <w:t>16 prélèvements (dont 8 satisfaisants au critère de concentration seront génotypés)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9A" w14:textId="77777777" w:rsidR="005839E5" w:rsidRPr="002F739E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2F739E">
              <w:t xml:space="preserve">Pour au moins 90 % des échantillons : </w:t>
            </w:r>
          </w:p>
          <w:p w14:paraId="1991BD9B" w14:textId="77777777" w:rsidR="005839E5" w:rsidRPr="002F739E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2F739E">
              <w:rPr>
                <w:lang w:val="en-US"/>
              </w:rPr>
              <w:t>- [ADN] &gt; 15 ng/µL</w:t>
            </w:r>
          </w:p>
          <w:p w14:paraId="1991BD9C" w14:textId="00942516" w:rsidR="005839E5" w:rsidRPr="002F739E" w:rsidRDefault="003E0B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156C591">
              <w:rPr>
                <w:lang w:val="en-US"/>
              </w:rPr>
              <w:t>- Call Rate &gt; 0,95</w:t>
            </w:r>
          </w:p>
          <w:p w14:paraId="48F42954" w14:textId="55F74764" w:rsidR="0156C591" w:rsidRDefault="0156C591" w:rsidP="0156C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7511E34" w14:textId="38D93DCE" w:rsidR="005839E5" w:rsidRPr="003C0606" w:rsidRDefault="003E0B1C" w:rsidP="0156C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3C0606">
              <w:rPr>
                <w:lang w:val="fr-FR"/>
              </w:rPr>
              <w:t>Médiane Call Rate &gt; 0,975</w:t>
            </w:r>
          </w:p>
          <w:p w14:paraId="52AA5E7B" w14:textId="77777777" w:rsidR="00841B6A" w:rsidRPr="00841B6A" w:rsidRDefault="00841B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14:paraId="2733C2A2" w14:textId="77777777" w:rsidR="000F780C" w:rsidRDefault="005E6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5E6EF6">
              <w:t>Concordance génotypages : 99 % de similarité 580 SNP 8 échantillons issus des tests répétabilité/reproductibilité</w:t>
            </w:r>
          </w:p>
          <w:p w14:paraId="251905F4" w14:textId="77777777" w:rsidR="009056FE" w:rsidRDefault="009056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265F2D" w14:textId="2F6E3274" w:rsidR="00841B6A" w:rsidRPr="003C0606" w:rsidRDefault="00841B6A" w:rsidP="0A1C2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3C0606">
              <w:rPr>
                <w:lang w:val="fr-FR"/>
              </w:rPr>
              <w:t>Vérification d’absence d’</w:t>
            </w:r>
            <w:proofErr w:type="spellStart"/>
            <w:r w:rsidRPr="003C0606">
              <w:rPr>
                <w:lang w:val="fr-FR"/>
              </w:rPr>
              <w:t>intercontamination</w:t>
            </w:r>
            <w:proofErr w:type="spellEnd"/>
          </w:p>
          <w:p w14:paraId="32B4F2D7" w14:textId="77777777" w:rsidR="00770245" w:rsidRPr="003C0606" w:rsidRDefault="00770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1BD9D" w14:textId="33674F01" w:rsidR="00816AFC" w:rsidRPr="002F739E" w:rsidRDefault="00814024" w:rsidP="0A1C2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0606">
              <w:rPr>
                <w:lang w:val="fr-FR"/>
              </w:rPr>
              <w:t>E</w:t>
            </w:r>
            <w:r w:rsidR="00433D73" w:rsidRPr="003C0606">
              <w:rPr>
                <w:lang w:val="fr-FR"/>
              </w:rPr>
              <w:t xml:space="preserve">ssai </w:t>
            </w:r>
            <w:proofErr w:type="spellStart"/>
            <w:r w:rsidR="00433D73" w:rsidRPr="003C0606">
              <w:rPr>
                <w:lang w:val="fr-FR"/>
              </w:rPr>
              <w:t>interlaboratoire</w:t>
            </w:r>
            <w:proofErr w:type="spellEnd"/>
            <w:r w:rsidRPr="003C0606">
              <w:rPr>
                <w:lang w:val="fr-FR"/>
              </w:rPr>
              <w:t xml:space="preserve"> validé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9E" w14:textId="77777777" w:rsidR="005839E5" w:rsidRDefault="003E0B1C">
            <w:pPr>
              <w:widowControl w:val="0"/>
              <w:spacing w:line="240" w:lineRule="auto"/>
            </w:pPr>
            <w:r>
              <w:t>16 mêmes prélèvements (dont 8 satisfaisants au critère de concentration seront génotypés)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9F" w14:textId="77777777" w:rsidR="005839E5" w:rsidRDefault="003E0B1C">
            <w:pPr>
              <w:widowControl w:val="0"/>
              <w:spacing w:line="240" w:lineRule="auto"/>
            </w:pPr>
            <w:r>
              <w:t>16 mêmes prélèvements (dont 8 satisfaisants au critère de concentration seront génotypés)</w:t>
            </w:r>
          </w:p>
        </w:tc>
      </w:tr>
      <w:tr w:rsidR="008B107C" w14:paraId="1991BDA9" w14:textId="77777777" w:rsidTr="0156C591">
        <w:trPr>
          <w:jc w:val="center"/>
        </w:trPr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1" w14:textId="22214578" w:rsidR="008B107C" w:rsidRDefault="006953F1" w:rsidP="0E86E6D9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</w:pPr>
            <w:r w:rsidRPr="0E86E6D9">
              <w:rPr>
                <w:lang w:val="fr-FR"/>
              </w:rPr>
              <w:t xml:space="preserve">[  ] </w:t>
            </w:r>
            <w:r w:rsidR="008B107C" w:rsidRPr="0E86E6D9">
              <w:rPr>
                <w:lang w:val="fr-FR"/>
              </w:rPr>
              <w:t>Génotypage d’ADN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2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32 échantillons d’ADN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7BFA2" w14:textId="77777777" w:rsidR="00594719" w:rsidRPr="003C0606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0606">
              <w:t xml:space="preserve">Pour au moins 90 % des échantillons : </w:t>
            </w:r>
          </w:p>
          <w:p w14:paraId="183F5098" w14:textId="16F8CC25" w:rsidR="00594719" w:rsidRPr="003C0606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0606">
              <w:t>- Call Rate &gt; 0,95 pour au moins 90 % des échantillons</w:t>
            </w:r>
            <w:r w:rsidR="007F71D4" w:rsidRPr="003C0606">
              <w:t xml:space="preserve"> </w:t>
            </w:r>
          </w:p>
          <w:p w14:paraId="3154BFB9" w14:textId="77777777" w:rsidR="009E4EEC" w:rsidRPr="003C0606" w:rsidRDefault="009E4EEC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14:paraId="10D6681C" w14:textId="4B30E748" w:rsidR="00D847E7" w:rsidRPr="003C0606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0606">
              <w:t>Médiane Call Rate &gt; 0,975</w:t>
            </w:r>
          </w:p>
          <w:p w14:paraId="3265866A" w14:textId="77777777" w:rsidR="00594719" w:rsidRPr="003C0606" w:rsidRDefault="00594719" w:rsidP="005947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162374" w14:textId="047AC187" w:rsidR="008B107C" w:rsidRPr="003C0606" w:rsidRDefault="00594719" w:rsidP="0A1C2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3C0606">
              <w:rPr>
                <w:lang w:val="fr-FR"/>
              </w:rPr>
              <w:t>Concordance génotypages : échantillon du test répétabilité/reproductibilité</w:t>
            </w:r>
            <w:r w:rsidR="00303D6F" w:rsidRPr="003C0606">
              <w:rPr>
                <w:lang w:val="fr-FR"/>
              </w:rPr>
              <w:t xml:space="preserve"> </w:t>
            </w:r>
            <w:r w:rsidR="00303D6F" w:rsidRPr="003C0606">
              <w:rPr>
                <w:color w:val="9900FF"/>
                <w:lang w:val="fr-FR"/>
              </w:rPr>
              <w:t>GDB_PRO_05_Contrôle de répétabilité et de reproductibilité : méthode de génotypage haut-débit par puces à ADN</w:t>
            </w:r>
            <w:r w:rsidRPr="003C0606">
              <w:rPr>
                <w:lang w:val="fr-FR"/>
              </w:rPr>
              <w:t>, auquel on applique un seuil de 99 % de similarité 580 SNP</w:t>
            </w:r>
          </w:p>
          <w:p w14:paraId="7C9C4EEA" w14:textId="77777777" w:rsidR="00841B6A" w:rsidRPr="003C0606" w:rsidRDefault="00841B6A" w:rsidP="3AC02A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</w:p>
          <w:p w14:paraId="219F6CA0" w14:textId="77777777" w:rsidR="00841B6A" w:rsidRPr="003C0606" w:rsidRDefault="00841B6A" w:rsidP="0A1C2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fr-FR"/>
              </w:rPr>
            </w:pPr>
            <w:r w:rsidRPr="003C0606">
              <w:rPr>
                <w:lang w:val="fr-FR"/>
              </w:rPr>
              <w:t>Vérification d’absence d’</w:t>
            </w:r>
            <w:proofErr w:type="spellStart"/>
            <w:r w:rsidRPr="003C0606">
              <w:rPr>
                <w:lang w:val="fr-FR"/>
              </w:rPr>
              <w:t>intercontamination</w:t>
            </w:r>
            <w:proofErr w:type="spellEnd"/>
          </w:p>
          <w:p w14:paraId="4223E9FD" w14:textId="77777777" w:rsidR="00D7658B" w:rsidRPr="003C0606" w:rsidRDefault="00D7658B" w:rsidP="00D765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1BDA6" w14:textId="2B255EDD" w:rsidR="00D7658B" w:rsidRPr="003C0606" w:rsidRDefault="00814024" w:rsidP="0A1C25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3C0606">
              <w:rPr>
                <w:lang w:val="fr-FR"/>
              </w:rPr>
              <w:t xml:space="preserve">Essai </w:t>
            </w:r>
            <w:proofErr w:type="spellStart"/>
            <w:r w:rsidRPr="003C0606">
              <w:rPr>
                <w:lang w:val="fr-FR"/>
              </w:rPr>
              <w:t>interlaboratoire</w:t>
            </w:r>
            <w:proofErr w:type="spellEnd"/>
            <w:r w:rsidRPr="003C0606">
              <w:rPr>
                <w:lang w:val="fr-FR"/>
              </w:rPr>
              <w:t xml:space="preserve"> validé</w:t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7" w14:textId="2A988925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Contrôle répétabilité </w:t>
            </w:r>
            <w:r w:rsidRPr="001C1EF2">
              <w:t>selon</w:t>
            </w:r>
            <w:r>
              <w:t xml:space="preserve"> </w:t>
            </w:r>
            <w:r>
              <w:rPr>
                <w:color w:val="9900FF"/>
              </w:rPr>
              <w:t>GDB_PRO_05_Contrôle de répétabilité et de reproductibilité : méthode de génotypage haut-débit par puces à ADN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8" w14:textId="38D21A65" w:rsidR="008B107C" w:rsidRDefault="008B107C" w:rsidP="008B107C">
            <w:pPr>
              <w:widowControl w:val="0"/>
              <w:spacing w:line="240" w:lineRule="auto"/>
            </w:pPr>
            <w:r>
              <w:t xml:space="preserve">Contrôle répétabilité </w:t>
            </w:r>
            <w:r w:rsidRPr="001C1EF2">
              <w:t>selon</w:t>
            </w:r>
            <w:r>
              <w:t xml:space="preserve"> </w:t>
            </w:r>
            <w:r>
              <w:rPr>
                <w:color w:val="9900FF"/>
              </w:rPr>
              <w:t>GDB_PRO_05_Contrôle de répétabilité et de reproductibilité : méthode de génotypage haut-débit par puces à ADN</w:t>
            </w:r>
          </w:p>
        </w:tc>
      </w:tr>
      <w:tr w:rsidR="008B107C" w14:paraId="1991BDB0" w14:textId="77777777" w:rsidTr="0156C591">
        <w:trPr>
          <w:jc w:val="center"/>
        </w:trPr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A" w14:textId="4C2DDD75" w:rsidR="008B107C" w:rsidRDefault="00A231BF" w:rsidP="008B107C">
            <w:pPr>
              <w:numPr>
                <w:ilvl w:val="0"/>
                <w:numId w:val="1"/>
              </w:numPr>
              <w:spacing w:line="240" w:lineRule="auto"/>
              <w:ind w:left="283" w:hanging="283"/>
            </w:pPr>
            <w:r w:rsidRPr="0E86E6D9">
              <w:rPr>
                <w:lang w:val="fr-FR"/>
              </w:rPr>
              <w:t xml:space="preserve">[  ] </w:t>
            </w:r>
            <w:r w:rsidR="008B107C" w:rsidRPr="0E86E6D9">
              <w:rPr>
                <w:lang w:val="fr-FR"/>
              </w:rPr>
              <w:t>Nouveau support de génotypage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B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69A60253">
              <w:rPr>
                <w:lang w:val="fr-FR"/>
              </w:rPr>
              <w:t xml:space="preserve">2 charolais + 2 </w:t>
            </w:r>
            <w:proofErr w:type="spellStart"/>
            <w:r w:rsidRPr="69A60253">
              <w:rPr>
                <w:lang w:val="fr-FR"/>
              </w:rPr>
              <w:t>holstein</w:t>
            </w:r>
            <w:proofErr w:type="spellEnd"/>
            <w:r w:rsidRPr="69A60253">
              <w:rPr>
                <w:lang w:val="fr-FR"/>
              </w:rPr>
              <w:t xml:space="preserve"> déjà génotypés sur version N-1</w:t>
            </w: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C" w14:textId="7A0002F7" w:rsidR="008B107C" w:rsidRPr="003C0606" w:rsidRDefault="008B107C" w:rsidP="07825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ns w:id="0" w:author="Ludivine LIETAR" w:date="2024-10-28T08:59:00Z" w16du:dateUtc="2024-10-28T08:59:34Z"/>
              </w:rPr>
            </w:pPr>
            <w:del w:id="1" w:author="Ludivine LIETAR" w:date="2024-10-28T08:59:00Z">
              <w:r w:rsidRPr="003C0606" w:rsidDel="008B107C">
                <w:delText xml:space="preserve">- </w:delText>
              </w:r>
            </w:del>
            <w:r w:rsidRPr="003C0606">
              <w:t>Présence 580 SNP ISO (</w:t>
            </w:r>
            <w:r w:rsidRPr="003C0606">
              <w:rPr>
                <w:color w:val="9900FF"/>
              </w:rPr>
              <w:t>GDB_FI_15_SNP ISO 580</w:t>
            </w:r>
            <w:r w:rsidRPr="003C0606">
              <w:t>)</w:t>
            </w:r>
          </w:p>
          <w:p w14:paraId="4417AEA4" w14:textId="04B371D4" w:rsidR="078252BF" w:rsidRPr="003C0606" w:rsidRDefault="078252BF" w:rsidP="078252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991BDAD" w14:textId="5C78A1E6" w:rsidR="008B107C" w:rsidRPr="003C0606" w:rsidRDefault="008B107C" w:rsidP="3845B3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del w:id="2" w:author="Ludivine LIETAR" w:date="2024-10-28T08:59:00Z">
              <w:r w:rsidRPr="003C0606" w:rsidDel="008B107C">
                <w:delText xml:space="preserve">- </w:delText>
              </w:r>
            </w:del>
            <w:ins w:id="3" w:author="Ludivine LIETAR" w:date="2024-10-28T08:59:00Z">
              <w:r w:rsidR="1C7495BB" w:rsidRPr="003C0606">
                <w:rPr>
                  <w:lang w:val="fr-FR"/>
                </w:rPr>
                <w:t>Concordance génotypages :</w:t>
              </w:r>
              <w:r w:rsidR="1C7495BB" w:rsidRPr="003C0606">
                <w:t xml:space="preserve"> </w:t>
              </w:r>
            </w:ins>
            <w:r w:rsidRPr="003C0606">
              <w:t>99 % de similarité 580 SNP ISO N-1 et N (génotypages valides)</w:t>
            </w:r>
            <w:commentRangeStart w:id="4"/>
            <w:commentRangeEnd w:id="4"/>
            <w:r w:rsidRPr="003C0606">
              <w:commentReference w:id="4"/>
            </w: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E" w14:textId="77777777" w:rsidR="008B107C" w:rsidRDefault="008B107C" w:rsidP="008B107C">
            <w:pPr>
              <w:widowControl w:val="0"/>
              <w:spacing w:line="240" w:lineRule="auto"/>
            </w:pPr>
            <w:r w:rsidRPr="69A60253">
              <w:rPr>
                <w:lang w:val="fr-FR"/>
              </w:rPr>
              <w:t xml:space="preserve">2 mêmes charolais + 2 mêmes </w:t>
            </w:r>
            <w:proofErr w:type="spellStart"/>
            <w:r w:rsidRPr="69A60253">
              <w:rPr>
                <w:lang w:val="fr-FR"/>
              </w:rPr>
              <w:t>holstein</w:t>
            </w:r>
            <w:proofErr w:type="spellEnd"/>
            <w:r w:rsidRPr="69A60253">
              <w:rPr>
                <w:lang w:val="fr-FR"/>
              </w:rPr>
              <w:t xml:space="preserve"> déjà génotypés sur version N-1</w:t>
            </w: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AF" w14:textId="77777777" w:rsidR="008B107C" w:rsidRDefault="008B107C" w:rsidP="008B107C">
            <w:pPr>
              <w:widowControl w:val="0"/>
              <w:spacing w:line="240" w:lineRule="auto"/>
            </w:pPr>
            <w:r w:rsidRPr="69A60253">
              <w:rPr>
                <w:lang w:val="fr-FR"/>
              </w:rPr>
              <w:t xml:space="preserve">2 mêmes charolais + 2 mêmes </w:t>
            </w:r>
            <w:proofErr w:type="spellStart"/>
            <w:r w:rsidRPr="69A60253">
              <w:rPr>
                <w:lang w:val="fr-FR"/>
              </w:rPr>
              <w:t>holstein</w:t>
            </w:r>
            <w:proofErr w:type="spellEnd"/>
            <w:r w:rsidRPr="69A60253">
              <w:rPr>
                <w:lang w:val="fr-FR"/>
              </w:rPr>
              <w:t xml:space="preserve"> déjà génotypés sur version N-1</w:t>
            </w:r>
          </w:p>
        </w:tc>
      </w:tr>
      <w:tr w:rsidR="008B107C" w14:paraId="1991BDB6" w14:textId="77777777" w:rsidTr="0156C591">
        <w:trPr>
          <w:jc w:val="center"/>
        </w:trPr>
        <w:tc>
          <w:tcPr>
            <w:tcW w:w="2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1175F" w14:textId="77777777" w:rsidR="009854D9" w:rsidRDefault="00A231BF" w:rsidP="0E86E6D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</w:pPr>
            <w:r w:rsidRPr="0E86E6D9">
              <w:rPr>
                <w:lang w:val="fr-FR"/>
              </w:rPr>
              <w:t xml:space="preserve">[  ]  </w:t>
            </w:r>
            <w:r w:rsidR="008B107C" w:rsidRPr="0E86E6D9">
              <w:rPr>
                <w:lang w:val="fr-FR"/>
              </w:rPr>
              <w:t>Autre :</w:t>
            </w:r>
          </w:p>
          <w:p w14:paraId="1991BDB1" w14:textId="4F24A314" w:rsidR="008B107C" w:rsidRDefault="008B107C" w:rsidP="0E86E6D9">
            <w:pPr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3" w:hanging="283"/>
            </w:pPr>
            <w:r w:rsidRPr="0E86E6D9">
              <w:rPr>
                <w:lang w:val="fr-FR"/>
              </w:rPr>
              <w:t xml:space="preserve"> </w:t>
            </w:r>
            <w:r w:rsidRPr="0E86E6D9">
              <w:rPr>
                <w:i/>
                <w:iCs/>
                <w:lang w:val="fr-FR"/>
              </w:rPr>
              <w:t>à préciser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B2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B3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7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B4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B5" w14:textId="77777777" w:rsidR="008B107C" w:rsidRDefault="008B107C" w:rsidP="008B10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F0B6695" w14:textId="1F3441DC" w:rsidR="00100AB2" w:rsidRPr="002F739E" w:rsidRDefault="009854D9" w:rsidP="0A1C258F">
      <w:pPr>
        <w:widowControl w:val="0"/>
        <w:jc w:val="both"/>
        <w:rPr>
          <w:rStyle w:val="normaltextrun"/>
          <w:i/>
          <w:iCs/>
          <w:color w:val="000000"/>
          <w:lang w:val="fr-FR"/>
        </w:rPr>
      </w:pPr>
      <w:r w:rsidRPr="0A1C258F">
        <w:rPr>
          <w:rStyle w:val="normaltextrun"/>
          <w:b/>
          <w:bCs/>
          <w:color w:val="000000" w:themeColor="text1"/>
          <w:lang w:val="fr-FR"/>
        </w:rPr>
        <w:t>Justification de dérogation</w:t>
      </w:r>
      <w:r w:rsidR="00100AB2" w:rsidRPr="0A1C258F">
        <w:rPr>
          <w:rStyle w:val="normaltextrun"/>
          <w:color w:val="000000" w:themeColor="text1"/>
          <w:lang w:val="fr-FR"/>
        </w:rPr>
        <w:t xml:space="preserve"> : </w:t>
      </w:r>
    </w:p>
    <w:p w14:paraId="1991BDB7" w14:textId="27449EFB" w:rsidR="005839E5" w:rsidRDefault="00261739" w:rsidP="0E86E6D9">
      <w:pPr>
        <w:widowControl w:val="0"/>
        <w:jc w:val="both"/>
        <w:rPr>
          <w:rStyle w:val="normaltextrun"/>
          <w:b/>
          <w:bCs/>
          <w:color w:val="000000"/>
          <w:lang w:val="fr-FR"/>
        </w:rPr>
      </w:pPr>
      <w:r w:rsidRPr="002F739E">
        <w:rPr>
          <w:rStyle w:val="normaltextrun"/>
          <w:i/>
          <w:iCs/>
          <w:color w:val="000000" w:themeColor="text1"/>
          <w:lang w:val="fr-FR"/>
        </w:rPr>
        <w:t xml:space="preserve">(à faire </w:t>
      </w:r>
      <w:r w:rsidR="00100AB2" w:rsidRPr="002F739E">
        <w:rPr>
          <w:rStyle w:val="normaltextrun"/>
          <w:i/>
          <w:iCs/>
          <w:color w:val="000000" w:themeColor="text1"/>
          <w:lang w:val="fr-FR"/>
        </w:rPr>
        <w:t>signer par Directeur Recherche et Développement pour accord)</w:t>
      </w:r>
    </w:p>
    <w:p w14:paraId="628ECF69" w14:textId="77777777" w:rsidR="009854D9" w:rsidRDefault="009854D9">
      <w:pPr>
        <w:widowControl w:val="0"/>
        <w:jc w:val="both"/>
        <w:rPr>
          <w:i/>
        </w:rPr>
      </w:pPr>
    </w:p>
    <w:p w14:paraId="1991BDB8" w14:textId="7DCD2072" w:rsidR="005839E5" w:rsidRPr="00C83D80" w:rsidRDefault="003E0B1C">
      <w:pPr>
        <w:widowControl w:val="0"/>
        <w:numPr>
          <w:ilvl w:val="0"/>
          <w:numId w:val="4"/>
        </w:numPr>
        <w:jc w:val="both"/>
      </w:pPr>
      <w:r>
        <w:rPr>
          <w:b/>
          <w:sz w:val="24"/>
          <w:szCs w:val="24"/>
        </w:rPr>
        <w:t>Essais</w:t>
      </w:r>
    </w:p>
    <w:p w14:paraId="00406719" w14:textId="77777777" w:rsidR="00C83D80" w:rsidRDefault="00C83D80" w:rsidP="00C83D80">
      <w:pPr>
        <w:widowControl w:val="0"/>
        <w:ind w:left="720"/>
        <w:jc w:val="both"/>
      </w:pPr>
    </w:p>
    <w:p w14:paraId="1991BDB9" w14:textId="25E42049" w:rsidR="005839E5" w:rsidRPr="00D34AF7" w:rsidRDefault="007A6342" w:rsidP="4C17745F">
      <w:pPr>
        <w:pStyle w:val="ListParagraph"/>
        <w:widowControl w:val="0"/>
        <w:numPr>
          <w:ilvl w:val="1"/>
          <w:numId w:val="4"/>
        </w:numPr>
        <w:jc w:val="both"/>
        <w:rPr>
          <w:b/>
          <w:bCs/>
          <w:color w:val="FF0000"/>
          <w:lang w:val="fr-FR"/>
        </w:rPr>
      </w:pPr>
      <w:r w:rsidRPr="00E37B5D">
        <w:rPr>
          <w:b/>
          <w:bCs/>
          <w:color w:val="FF0000"/>
          <w:lang w:val="fr-FR"/>
        </w:rPr>
        <w:t xml:space="preserve">Essai </w:t>
      </w:r>
      <w:r w:rsidR="00842143" w:rsidRPr="00E37B5D">
        <w:rPr>
          <w:b/>
          <w:bCs/>
          <w:color w:val="FF0000"/>
          <w:lang w:val="fr-FR"/>
        </w:rPr>
        <w:t>n°</w:t>
      </w:r>
      <w:r w:rsidR="00F33074" w:rsidRPr="00E37B5D">
        <w:rPr>
          <w:b/>
          <w:bCs/>
          <w:color w:val="FF0000"/>
          <w:lang w:val="fr-FR"/>
        </w:rPr>
        <w:t xml:space="preserve"> </w:t>
      </w:r>
      <w:r w:rsidR="00F33074" w:rsidRPr="00E37B5D">
        <w:rPr>
          <w:i/>
          <w:iCs/>
          <w:lang w:val="fr-FR"/>
        </w:rPr>
        <w:t>à</w:t>
      </w:r>
      <w:r w:rsidR="00F33074" w:rsidRPr="003C0606">
        <w:rPr>
          <w:i/>
          <w:iCs/>
          <w:lang w:val="fr-FR"/>
        </w:rPr>
        <w:t xml:space="preserve"> compléter</w:t>
      </w:r>
      <w:r w:rsidR="00DE0DDF" w:rsidRPr="4C17745F">
        <w:rPr>
          <w:i/>
          <w:iCs/>
          <w:lang w:val="fr-FR"/>
        </w:rPr>
        <w:t xml:space="preserve"> </w:t>
      </w:r>
      <w:r w:rsidR="008A5BD4" w:rsidRPr="4C17745F">
        <w:rPr>
          <w:i/>
          <w:iCs/>
          <w:lang w:val="fr-FR"/>
        </w:rPr>
        <w:t>, partie à répliquer autant de fois que nécessaire</w:t>
      </w:r>
    </w:p>
    <w:p w14:paraId="6993EFE6" w14:textId="77777777" w:rsidR="00F3030C" w:rsidRPr="00F3030C" w:rsidRDefault="00F3030C" w:rsidP="001560D9">
      <w:pPr>
        <w:widowControl w:val="0"/>
        <w:ind w:left="720"/>
        <w:jc w:val="both"/>
        <w:rPr>
          <w:b/>
          <w:color w:val="FF0000"/>
        </w:rPr>
      </w:pPr>
    </w:p>
    <w:p w14:paraId="1991BDBA" w14:textId="77777777" w:rsidR="005839E5" w:rsidRDefault="003E0B1C" w:rsidP="008816F9">
      <w:pPr>
        <w:widowControl w:val="0"/>
        <w:numPr>
          <w:ilvl w:val="2"/>
          <w:numId w:val="4"/>
        </w:numPr>
        <w:jc w:val="both"/>
        <w:rPr>
          <w:b/>
        </w:rPr>
      </w:pPr>
      <w:r>
        <w:rPr>
          <w:b/>
        </w:rPr>
        <w:t>Introduction</w:t>
      </w:r>
    </w:p>
    <w:p w14:paraId="1991BDBB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Expliciter l’essai.</w:t>
      </w:r>
    </w:p>
    <w:p w14:paraId="1991BDBC" w14:textId="77777777" w:rsidR="005839E5" w:rsidRDefault="005839E5">
      <w:pPr>
        <w:widowControl w:val="0"/>
        <w:jc w:val="both"/>
      </w:pPr>
    </w:p>
    <w:p w14:paraId="1991BDBD" w14:textId="77777777" w:rsidR="005839E5" w:rsidRDefault="003E0B1C" w:rsidP="008816F9">
      <w:pPr>
        <w:widowControl w:val="0"/>
        <w:numPr>
          <w:ilvl w:val="2"/>
          <w:numId w:val="4"/>
        </w:numPr>
        <w:jc w:val="both"/>
        <w:rPr>
          <w:b/>
        </w:rPr>
      </w:pPr>
      <w:r>
        <w:rPr>
          <w:b/>
        </w:rPr>
        <w:t>Mode Opératoire</w:t>
      </w:r>
    </w:p>
    <w:p w14:paraId="1991BDBE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A compléter.</w:t>
      </w:r>
    </w:p>
    <w:p w14:paraId="1991BDBF" w14:textId="77777777" w:rsidR="005839E5" w:rsidRDefault="005839E5">
      <w:pPr>
        <w:widowControl w:val="0"/>
        <w:jc w:val="both"/>
        <w:rPr>
          <w:i/>
        </w:rPr>
      </w:pPr>
    </w:p>
    <w:p w14:paraId="1991BDC0" w14:textId="77777777" w:rsidR="005839E5" w:rsidRDefault="003E0B1C" w:rsidP="008816F9">
      <w:pPr>
        <w:widowControl w:val="0"/>
        <w:numPr>
          <w:ilvl w:val="2"/>
          <w:numId w:val="4"/>
        </w:numPr>
        <w:jc w:val="both"/>
        <w:rPr>
          <w:b/>
        </w:rPr>
      </w:pPr>
      <w:r>
        <w:rPr>
          <w:b/>
        </w:rPr>
        <w:t>Points à développer</w:t>
      </w:r>
      <w:r>
        <w:t xml:space="preserve"> </w:t>
      </w:r>
      <w:r>
        <w:rPr>
          <w:i/>
        </w:rPr>
        <w:t>(liste non exhaustive)</w:t>
      </w:r>
    </w:p>
    <w:p w14:paraId="1991BDC1" w14:textId="77777777" w:rsidR="005839E5" w:rsidRDefault="005839E5">
      <w:pPr>
        <w:widowControl w:val="0"/>
        <w:jc w:val="both"/>
        <w:rPr>
          <w:i/>
        </w:rPr>
      </w:pPr>
    </w:p>
    <w:p w14:paraId="1991BDC2" w14:textId="77777777" w:rsidR="005839E5" w:rsidRDefault="003E0B1C">
      <w:pPr>
        <w:widowControl w:val="0"/>
        <w:numPr>
          <w:ilvl w:val="0"/>
          <w:numId w:val="7"/>
        </w:numPr>
        <w:jc w:val="both"/>
      </w:pPr>
      <w:r>
        <w:t>Matériel (</w:t>
      </w:r>
      <w:r>
        <w:rPr>
          <w:i/>
        </w:rPr>
        <w:t>type d’appareil, référence, consigne, réglage, etc…</w:t>
      </w:r>
      <w:r>
        <w:t xml:space="preserve">) : </w:t>
      </w:r>
      <w:r>
        <w:rPr>
          <w:i/>
        </w:rPr>
        <w:t>à compléter</w:t>
      </w:r>
    </w:p>
    <w:p w14:paraId="1991BDC3" w14:textId="77777777" w:rsidR="005839E5" w:rsidRDefault="005839E5">
      <w:pPr>
        <w:widowControl w:val="0"/>
        <w:jc w:val="both"/>
        <w:rPr>
          <w:i/>
        </w:rPr>
      </w:pPr>
    </w:p>
    <w:p w14:paraId="1991BDC4" w14:textId="77777777" w:rsidR="005839E5" w:rsidRDefault="003E0B1C">
      <w:pPr>
        <w:widowControl w:val="0"/>
        <w:numPr>
          <w:ilvl w:val="0"/>
          <w:numId w:val="7"/>
        </w:numPr>
        <w:jc w:val="both"/>
        <w:rPr>
          <w:i/>
        </w:rPr>
      </w:pPr>
      <w:r>
        <w:t xml:space="preserve">Kits et réactifs : </w:t>
      </w:r>
      <w:r>
        <w:rPr>
          <w:i/>
        </w:rPr>
        <w:t xml:space="preserve">compléter le tableau ci-dessous </w:t>
      </w:r>
    </w:p>
    <w:tbl>
      <w:tblPr>
        <w:tblStyle w:val="a2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1998"/>
        <w:gridCol w:w="1998"/>
        <w:gridCol w:w="2559"/>
      </w:tblGrid>
      <w:tr w:rsidR="005839E5" w14:paraId="1991BDC6" w14:textId="77777777" w:rsidTr="69A60253">
        <w:trPr>
          <w:trHeight w:val="420"/>
        </w:trPr>
        <w:tc>
          <w:tcPr>
            <w:tcW w:w="9044" w:type="dxa"/>
            <w:gridSpan w:val="4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5" w14:textId="77777777" w:rsidR="005839E5" w:rsidRDefault="003E0B1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Kits et autres réactifs</w:t>
            </w:r>
          </w:p>
        </w:tc>
      </w:tr>
      <w:tr w:rsidR="005839E5" w14:paraId="1991BDCB" w14:textId="77777777" w:rsidTr="69A60253">
        <w:trPr>
          <w:trHeight w:val="420"/>
        </w:trPr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7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Produits / Consommables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8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Numéro de lot</w:t>
            </w: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9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Spécifications particulières</w:t>
            </w: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A" w14:textId="77777777" w:rsidR="005839E5" w:rsidRDefault="003E0B1C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Stockage</w:t>
            </w:r>
          </w:p>
        </w:tc>
      </w:tr>
      <w:tr w:rsidR="005839E5" w14:paraId="1991BDD0" w14:textId="77777777" w:rsidTr="69A60253">
        <w:tc>
          <w:tcPr>
            <w:tcW w:w="2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C" w14:textId="77777777" w:rsidR="005839E5" w:rsidRDefault="00583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D" w14:textId="77777777" w:rsidR="005839E5" w:rsidRDefault="005839E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9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E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i/>
                <w:iCs/>
                <w:sz w:val="20"/>
                <w:szCs w:val="20"/>
                <w:lang w:val="fr-FR"/>
              </w:rPr>
            </w:pPr>
            <w:r w:rsidRPr="69A60253">
              <w:rPr>
                <w:i/>
                <w:iCs/>
                <w:sz w:val="20"/>
                <w:szCs w:val="20"/>
                <w:lang w:val="fr-FR"/>
              </w:rPr>
              <w:t>(ex : à conserver à l’obscurité)</w:t>
            </w:r>
          </w:p>
        </w:tc>
        <w:tc>
          <w:tcPr>
            <w:tcW w:w="2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1BDCF" w14:textId="77777777" w:rsidR="005839E5" w:rsidRDefault="003E0B1C" w:rsidP="69A60253">
            <w:pPr>
              <w:widowControl w:val="0"/>
              <w:spacing w:line="240" w:lineRule="auto"/>
              <w:jc w:val="center"/>
              <w:rPr>
                <w:i/>
                <w:iCs/>
                <w:sz w:val="20"/>
                <w:szCs w:val="20"/>
                <w:lang w:val="fr-FR"/>
              </w:rPr>
            </w:pPr>
            <w:r w:rsidRPr="69A60253">
              <w:rPr>
                <w:i/>
                <w:iCs/>
                <w:sz w:val="20"/>
                <w:szCs w:val="20"/>
                <w:lang w:val="fr-FR"/>
              </w:rPr>
              <w:t>(préciser les conditions de stockage fournisseur)</w:t>
            </w:r>
          </w:p>
        </w:tc>
      </w:tr>
    </w:tbl>
    <w:p w14:paraId="1991BDD1" w14:textId="77777777" w:rsidR="005839E5" w:rsidRDefault="005839E5">
      <w:pPr>
        <w:widowControl w:val="0"/>
        <w:rPr>
          <w:b/>
        </w:rPr>
      </w:pPr>
    </w:p>
    <w:p w14:paraId="1991BDD2" w14:textId="77777777" w:rsidR="005839E5" w:rsidRDefault="003E0B1C">
      <w:pPr>
        <w:widowControl w:val="0"/>
        <w:numPr>
          <w:ilvl w:val="0"/>
          <w:numId w:val="2"/>
        </w:numPr>
        <w:jc w:val="both"/>
      </w:pPr>
      <w:r>
        <w:t xml:space="preserve">Matrices </w:t>
      </w:r>
      <w:r>
        <w:rPr>
          <w:i/>
        </w:rPr>
        <w:t>(quantité, traçabilité échantillon, traitement, spécificités, etc…)</w:t>
      </w:r>
      <w:r>
        <w:t xml:space="preserve"> : </w:t>
      </w:r>
      <w:r>
        <w:rPr>
          <w:i/>
        </w:rPr>
        <w:t>à compléter</w:t>
      </w:r>
    </w:p>
    <w:p w14:paraId="1991BDD3" w14:textId="77777777" w:rsidR="005839E5" w:rsidRDefault="005839E5">
      <w:pPr>
        <w:widowControl w:val="0"/>
        <w:jc w:val="both"/>
        <w:rPr>
          <w:i/>
        </w:rPr>
      </w:pPr>
    </w:p>
    <w:p w14:paraId="1991BDD4" w14:textId="77777777" w:rsidR="005839E5" w:rsidRDefault="003E0B1C">
      <w:pPr>
        <w:widowControl w:val="0"/>
        <w:numPr>
          <w:ilvl w:val="0"/>
          <w:numId w:val="2"/>
        </w:numPr>
        <w:jc w:val="both"/>
      </w:pPr>
      <w:r>
        <w:t xml:space="preserve">Milieu : </w:t>
      </w:r>
      <w:r>
        <w:rPr>
          <w:i/>
        </w:rPr>
        <w:t>à compléter</w:t>
      </w:r>
    </w:p>
    <w:p w14:paraId="1991BDD5" w14:textId="77777777" w:rsidR="005839E5" w:rsidRDefault="005839E5">
      <w:pPr>
        <w:widowControl w:val="0"/>
        <w:jc w:val="both"/>
        <w:rPr>
          <w:i/>
        </w:rPr>
      </w:pPr>
    </w:p>
    <w:p w14:paraId="1991BDD6" w14:textId="77777777" w:rsidR="005839E5" w:rsidRDefault="003E0B1C">
      <w:pPr>
        <w:widowControl w:val="0"/>
        <w:numPr>
          <w:ilvl w:val="0"/>
          <w:numId w:val="2"/>
        </w:numPr>
        <w:jc w:val="both"/>
      </w:pPr>
      <w:r w:rsidRPr="69A60253">
        <w:rPr>
          <w:lang w:val="fr-FR"/>
        </w:rPr>
        <w:t>Main d’</w:t>
      </w:r>
      <w:proofErr w:type="spellStart"/>
      <w:r w:rsidRPr="69A60253">
        <w:rPr>
          <w:lang w:val="fr-FR"/>
        </w:rPr>
        <w:t>oeuvre</w:t>
      </w:r>
      <w:proofErr w:type="spellEnd"/>
      <w:r w:rsidRPr="69A60253">
        <w:rPr>
          <w:lang w:val="fr-FR"/>
        </w:rPr>
        <w:t xml:space="preserve"> : </w:t>
      </w:r>
      <w:r w:rsidRPr="69A60253">
        <w:rPr>
          <w:i/>
          <w:iCs/>
          <w:lang w:val="fr-FR"/>
        </w:rPr>
        <w:t>à compléter</w:t>
      </w:r>
    </w:p>
    <w:p w14:paraId="1991BDD7" w14:textId="77777777" w:rsidR="005839E5" w:rsidRDefault="005839E5">
      <w:pPr>
        <w:widowControl w:val="0"/>
        <w:jc w:val="both"/>
      </w:pPr>
    </w:p>
    <w:p w14:paraId="1991BDD8" w14:textId="77777777" w:rsidR="005839E5" w:rsidRDefault="003E0B1C" w:rsidP="00D34AF7">
      <w:pPr>
        <w:widowControl w:val="0"/>
        <w:numPr>
          <w:ilvl w:val="2"/>
          <w:numId w:val="4"/>
        </w:numPr>
        <w:jc w:val="both"/>
        <w:rPr>
          <w:b/>
        </w:rPr>
      </w:pPr>
      <w:r>
        <w:rPr>
          <w:b/>
        </w:rPr>
        <w:t>Résultats de l’essai - Conclusion</w:t>
      </w:r>
    </w:p>
    <w:p w14:paraId="1991BDD9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Présentation des résultats et des enregistrements relatifs au développement - Interprétation des résultats - Conclusion de l’essai</w:t>
      </w:r>
    </w:p>
    <w:p w14:paraId="067EAD8C" w14:textId="77777777" w:rsidR="00D648C1" w:rsidRDefault="00D648C1">
      <w:pPr>
        <w:widowControl w:val="0"/>
        <w:jc w:val="both"/>
        <w:rPr>
          <w:i/>
        </w:rPr>
      </w:pPr>
    </w:p>
    <w:p w14:paraId="0EB81AC8" w14:textId="7BD4098B" w:rsidR="00164645" w:rsidRPr="00E37B5D" w:rsidRDefault="00C65428">
      <w:pPr>
        <w:widowControl w:val="0"/>
        <w:jc w:val="both"/>
        <w:rPr>
          <w:i/>
          <w:lang w:val="fr-FR"/>
        </w:rPr>
      </w:pPr>
      <w:r w:rsidRPr="00E37B5D">
        <w:rPr>
          <w:i/>
          <w:lang w:val="fr-FR"/>
        </w:rPr>
        <w:t xml:space="preserve">A la suite d’un essai concluant, les notions suivantes peuvent être développées </w:t>
      </w:r>
      <w:r w:rsidR="00BF3362" w:rsidRPr="00E37B5D">
        <w:rPr>
          <w:i/>
          <w:lang w:val="fr-FR"/>
        </w:rPr>
        <w:t>si elles sont attendu</w:t>
      </w:r>
      <w:r w:rsidR="005B2735" w:rsidRPr="00E37B5D">
        <w:rPr>
          <w:i/>
          <w:lang w:val="fr-FR"/>
        </w:rPr>
        <w:t xml:space="preserve">es dans les critères de performance : </w:t>
      </w:r>
    </w:p>
    <w:p w14:paraId="4CF3A71F" w14:textId="77777777" w:rsidR="00440293" w:rsidRPr="00E37B5D" w:rsidRDefault="00440293" w:rsidP="00440293">
      <w:pPr>
        <w:widowControl w:val="0"/>
        <w:jc w:val="both"/>
        <w:rPr>
          <w:b/>
          <w:color w:val="FF0000"/>
          <w:sz w:val="24"/>
          <w:szCs w:val="24"/>
          <w:u w:val="single"/>
        </w:rPr>
      </w:pPr>
      <w:r w:rsidRPr="00E37B5D">
        <w:rPr>
          <w:b/>
          <w:color w:val="FF0000"/>
          <w:sz w:val="24"/>
          <w:szCs w:val="24"/>
          <w:u w:val="single"/>
        </w:rPr>
        <w:t>Test répétabilité-reproductibilité</w:t>
      </w:r>
    </w:p>
    <w:p w14:paraId="217619DE" w14:textId="77777777" w:rsidR="00222261" w:rsidRPr="00E37B5D" w:rsidRDefault="00222261" w:rsidP="00222261">
      <w:pPr>
        <w:widowControl w:val="0"/>
        <w:jc w:val="both"/>
        <w:rPr>
          <w:b/>
          <w:color w:val="FF0000"/>
          <w:sz w:val="24"/>
          <w:szCs w:val="24"/>
          <w:u w:val="single"/>
        </w:rPr>
      </w:pPr>
      <w:r w:rsidRPr="00E37B5D">
        <w:rPr>
          <w:b/>
          <w:color w:val="FF0000"/>
          <w:sz w:val="24"/>
          <w:szCs w:val="24"/>
          <w:u w:val="single"/>
        </w:rPr>
        <w:t>Vérification de la concordance</w:t>
      </w:r>
    </w:p>
    <w:p w14:paraId="1DED7444" w14:textId="77777777" w:rsidR="004C3BAD" w:rsidRPr="00E37B5D" w:rsidRDefault="004C3BAD" w:rsidP="004C3BAD">
      <w:pPr>
        <w:widowControl w:val="0"/>
        <w:jc w:val="both"/>
        <w:rPr>
          <w:b/>
          <w:color w:val="FF0000"/>
          <w:sz w:val="24"/>
          <w:szCs w:val="24"/>
          <w:u w:val="single"/>
        </w:rPr>
      </w:pPr>
      <w:r w:rsidRPr="00E37B5D">
        <w:rPr>
          <w:b/>
          <w:color w:val="FF0000"/>
          <w:sz w:val="24"/>
          <w:szCs w:val="24"/>
          <w:u w:val="single"/>
        </w:rPr>
        <w:t>Essai inter-laboratoire</w:t>
      </w:r>
    </w:p>
    <w:p w14:paraId="29053828" w14:textId="77777777" w:rsidR="00D648C1" w:rsidRDefault="00D648C1">
      <w:pPr>
        <w:widowControl w:val="0"/>
        <w:jc w:val="both"/>
        <w:rPr>
          <w:b/>
        </w:rPr>
      </w:pPr>
    </w:p>
    <w:p w14:paraId="1991BDDA" w14:textId="77777777" w:rsidR="005839E5" w:rsidRDefault="005839E5">
      <w:pPr>
        <w:widowControl w:val="0"/>
        <w:jc w:val="both"/>
      </w:pPr>
    </w:p>
    <w:p w14:paraId="1991BDDB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Analyse</w:t>
      </w:r>
    </w:p>
    <w:p w14:paraId="1991BDDC" w14:textId="77777777" w:rsidR="005839E5" w:rsidRDefault="005839E5">
      <w:pPr>
        <w:widowControl w:val="0"/>
        <w:jc w:val="both"/>
      </w:pPr>
    </w:p>
    <w:p w14:paraId="1991BDDD" w14:textId="4381605B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 xml:space="preserve">Facteurs de </w:t>
      </w:r>
      <w:r w:rsidRPr="00E90FE7">
        <w:rPr>
          <w:b/>
        </w:rPr>
        <w:t>risques</w:t>
      </w:r>
      <w:r w:rsidR="00FE7023" w:rsidRPr="00E90FE7">
        <w:rPr>
          <w:b/>
        </w:rPr>
        <w:t xml:space="preserve"> </w:t>
      </w:r>
      <w:r w:rsidR="004D7B70" w:rsidRPr="00E90FE7">
        <w:rPr>
          <w:b/>
        </w:rPr>
        <w:t>et moyens mis en place pour les maîtriser</w:t>
      </w:r>
    </w:p>
    <w:p w14:paraId="39047096" w14:textId="77777777" w:rsidR="00FD7297" w:rsidRPr="00E90FE7" w:rsidRDefault="00FD7297" w:rsidP="00FD7297">
      <w:pPr>
        <w:widowControl w:val="0"/>
        <w:ind w:left="1440"/>
        <w:jc w:val="both"/>
        <w:rPr>
          <w:b/>
        </w:rPr>
      </w:pPr>
    </w:p>
    <w:p w14:paraId="1E2A4371" w14:textId="77777777" w:rsidR="0077664A" w:rsidRPr="00FD7297" w:rsidRDefault="0077664A" w:rsidP="3AC02A64">
      <w:pPr>
        <w:jc w:val="both"/>
        <w:rPr>
          <w:lang w:val="fr-FR"/>
        </w:rPr>
      </w:pPr>
      <w:r w:rsidRPr="00FD7297">
        <w:rPr>
          <w:color w:val="3C4043"/>
          <w:lang w:val="fr-FR"/>
        </w:rPr>
        <w:t>Le risque d’</w:t>
      </w:r>
      <w:proofErr w:type="spellStart"/>
      <w:r w:rsidRPr="00FD7297">
        <w:rPr>
          <w:color w:val="3C4043"/>
          <w:lang w:val="fr-FR"/>
        </w:rPr>
        <w:t>intercontamination</w:t>
      </w:r>
      <w:proofErr w:type="spellEnd"/>
      <w:r w:rsidRPr="00FD7297">
        <w:rPr>
          <w:color w:val="3C4043"/>
          <w:lang w:val="fr-FR"/>
        </w:rPr>
        <w:t xml:space="preserve"> (définie </w:t>
      </w:r>
      <w:r w:rsidRPr="00FD7297">
        <w:rPr>
          <w:lang w:val="fr-FR"/>
        </w:rPr>
        <w:t>comme le mélange d’ADN provenant de plus d'un échantillon associé à plusieurs individus (mélange d’ADN, mélange de matrices biologiques etc…)) est à prendre en compte pour chacun des points au regard du domaine d’application de la méthode (analyse de biologie moléculaire).</w:t>
      </w:r>
    </w:p>
    <w:p w14:paraId="38A2EFE5" w14:textId="77777777" w:rsidR="004B1DA7" w:rsidRDefault="004B1DA7" w:rsidP="0077664A">
      <w:pPr>
        <w:jc w:val="both"/>
        <w:rPr>
          <w:highlight w:val="cyan"/>
        </w:rPr>
      </w:pPr>
    </w:p>
    <w:p w14:paraId="3C28F7D7" w14:textId="77777777" w:rsidR="004B1DA7" w:rsidRPr="00FD7297" w:rsidRDefault="004B1DA7" w:rsidP="004B1DA7">
      <w:pPr>
        <w:jc w:val="both"/>
        <w:rPr>
          <w:i/>
          <w:iCs/>
        </w:rPr>
      </w:pPr>
      <w:r w:rsidRPr="00FD7297">
        <w:rPr>
          <w:i/>
          <w:iCs/>
        </w:rPr>
        <w:t>Le tableau suivant peut être complété autant que nécessaire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593"/>
        <w:gridCol w:w="1503"/>
        <w:gridCol w:w="1503"/>
        <w:gridCol w:w="1503"/>
        <w:gridCol w:w="1504"/>
      </w:tblGrid>
      <w:tr w:rsidR="004B1DA7" w:rsidRPr="00FD7297" w14:paraId="3BF51DF8" w14:textId="77777777" w:rsidTr="0A1C258F">
        <w:tc>
          <w:tcPr>
            <w:tcW w:w="1413" w:type="dxa"/>
          </w:tcPr>
          <w:p w14:paraId="0AB8D963" w14:textId="77777777" w:rsidR="004B1DA7" w:rsidRPr="00FD7297" w:rsidRDefault="004B1DA7">
            <w:pPr>
              <w:jc w:val="center"/>
            </w:pPr>
            <w:r w:rsidRPr="00FD7297">
              <w:rPr>
                <w:b/>
                <w:bCs/>
                <w:sz w:val="20"/>
                <w:szCs w:val="20"/>
              </w:rPr>
              <w:t>Méthode</w:t>
            </w:r>
          </w:p>
        </w:tc>
        <w:tc>
          <w:tcPr>
            <w:tcW w:w="1593" w:type="dxa"/>
          </w:tcPr>
          <w:p w14:paraId="70785C1D" w14:textId="77777777" w:rsidR="004B1DA7" w:rsidRPr="00FD7297" w:rsidRDefault="004B1DA7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FD7297">
              <w:rPr>
                <w:b/>
                <w:bCs/>
                <w:sz w:val="20"/>
                <w:szCs w:val="20"/>
              </w:rPr>
              <w:t xml:space="preserve">Catégorie 5 M </w:t>
            </w:r>
            <w:r w:rsidRPr="00FD7297">
              <w:rPr>
                <w:b/>
                <w:bCs/>
                <w:i/>
                <w:iCs/>
                <w:sz w:val="20"/>
                <w:szCs w:val="20"/>
              </w:rPr>
              <w:t>(Matériel, Matière, Méthode, Milieu,</w:t>
            </w:r>
          </w:p>
          <w:p w14:paraId="5472CABB" w14:textId="77777777" w:rsidR="004B1DA7" w:rsidRPr="00FD7297" w:rsidRDefault="004B1DA7">
            <w:pPr>
              <w:jc w:val="center"/>
            </w:pPr>
            <w:r w:rsidRPr="00FD7297">
              <w:rPr>
                <w:b/>
                <w:bCs/>
                <w:i/>
                <w:iCs/>
                <w:sz w:val="20"/>
                <w:szCs w:val="20"/>
              </w:rPr>
              <w:t>Main d’œuvre)</w:t>
            </w:r>
          </w:p>
        </w:tc>
        <w:tc>
          <w:tcPr>
            <w:tcW w:w="1503" w:type="dxa"/>
          </w:tcPr>
          <w:p w14:paraId="52D84E0F" w14:textId="77777777" w:rsidR="004B1DA7" w:rsidRPr="00FD7297" w:rsidRDefault="004B1DA7">
            <w:pPr>
              <w:jc w:val="center"/>
            </w:pPr>
            <w:r w:rsidRPr="00FD7297">
              <w:rPr>
                <w:b/>
                <w:bCs/>
                <w:sz w:val="20"/>
                <w:szCs w:val="20"/>
              </w:rPr>
              <w:t>Facteur de risque d’influence de l’essai identifié</w:t>
            </w:r>
          </w:p>
        </w:tc>
        <w:tc>
          <w:tcPr>
            <w:tcW w:w="1503" w:type="dxa"/>
          </w:tcPr>
          <w:p w14:paraId="4F378564" w14:textId="77777777" w:rsidR="004B1DA7" w:rsidRPr="00FD7297" w:rsidRDefault="004B1DA7">
            <w:pPr>
              <w:jc w:val="center"/>
            </w:pPr>
            <w:r w:rsidRPr="00FD7297">
              <w:rPr>
                <w:b/>
                <w:bCs/>
                <w:sz w:val="20"/>
                <w:szCs w:val="20"/>
              </w:rPr>
              <w:t>Risque</w:t>
            </w:r>
          </w:p>
        </w:tc>
        <w:tc>
          <w:tcPr>
            <w:tcW w:w="1503" w:type="dxa"/>
          </w:tcPr>
          <w:p w14:paraId="20053568" w14:textId="77777777" w:rsidR="004B1DA7" w:rsidRPr="00FD7297" w:rsidRDefault="004B1DA7">
            <w:pPr>
              <w:jc w:val="center"/>
            </w:pPr>
            <w:r w:rsidRPr="00FD7297">
              <w:rPr>
                <w:b/>
                <w:bCs/>
                <w:sz w:val="20"/>
                <w:szCs w:val="20"/>
              </w:rPr>
              <w:t>Moyens mis en place pour maîtriser le risque</w:t>
            </w:r>
          </w:p>
        </w:tc>
        <w:tc>
          <w:tcPr>
            <w:tcW w:w="1504" w:type="dxa"/>
          </w:tcPr>
          <w:p w14:paraId="02DE95BA" w14:textId="398F6B52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  <w:r w:rsidRPr="00FD7297">
              <w:rPr>
                <w:b/>
                <w:bCs/>
                <w:sz w:val="20"/>
                <w:szCs w:val="20"/>
              </w:rPr>
              <w:t>Evaluation risque après moyen</w:t>
            </w:r>
            <w:r w:rsidR="4856F942" w:rsidRPr="00FD7297">
              <w:rPr>
                <w:b/>
                <w:bCs/>
                <w:sz w:val="20"/>
                <w:szCs w:val="20"/>
              </w:rPr>
              <w:t>s</w:t>
            </w:r>
            <w:r w:rsidRPr="00FD7297">
              <w:rPr>
                <w:b/>
                <w:bCs/>
                <w:sz w:val="20"/>
                <w:szCs w:val="20"/>
              </w:rPr>
              <w:t xml:space="preserve"> mis en place</w:t>
            </w:r>
          </w:p>
          <w:p w14:paraId="3022A3DD" w14:textId="77777777" w:rsidR="004B1DA7" w:rsidRPr="00FD7297" w:rsidRDefault="004B1DA7">
            <w:pPr>
              <w:jc w:val="center"/>
            </w:pPr>
            <w:r w:rsidRPr="00FD7297">
              <w:rPr>
                <w:i/>
                <w:iCs/>
                <w:sz w:val="20"/>
                <w:szCs w:val="20"/>
              </w:rPr>
              <w:t>(Faible / Moyen / Fort)</w:t>
            </w:r>
          </w:p>
        </w:tc>
      </w:tr>
      <w:tr w:rsidR="004B1DA7" w:rsidRPr="00FD7297" w14:paraId="1374AB10" w14:textId="77777777" w:rsidTr="0A1C258F">
        <w:tc>
          <w:tcPr>
            <w:tcW w:w="1413" w:type="dxa"/>
          </w:tcPr>
          <w:p w14:paraId="458B84EA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1476EC56" w14:textId="77777777" w:rsidR="004B1DA7" w:rsidRPr="00FD7297" w:rsidRDefault="004B1DA7">
            <w:pPr>
              <w:jc w:val="center"/>
              <w:rPr>
                <w:sz w:val="20"/>
                <w:szCs w:val="20"/>
              </w:rPr>
            </w:pPr>
            <w:r w:rsidRPr="00FD7297">
              <w:rPr>
                <w:sz w:val="20"/>
                <w:szCs w:val="20"/>
              </w:rPr>
              <w:t>Matériel</w:t>
            </w:r>
          </w:p>
        </w:tc>
        <w:tc>
          <w:tcPr>
            <w:tcW w:w="1503" w:type="dxa"/>
          </w:tcPr>
          <w:p w14:paraId="3155653A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34192E93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451C8256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</w:tcPr>
          <w:p w14:paraId="71C0FB46" w14:textId="77777777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B1DA7" w:rsidRPr="00FD7297" w14:paraId="11EA545C" w14:textId="77777777" w:rsidTr="0A1C258F">
        <w:tc>
          <w:tcPr>
            <w:tcW w:w="1413" w:type="dxa"/>
          </w:tcPr>
          <w:p w14:paraId="7DD33763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2B00C21C" w14:textId="77777777" w:rsidR="004B1DA7" w:rsidRPr="00FD7297" w:rsidRDefault="004B1DA7">
            <w:pPr>
              <w:jc w:val="center"/>
              <w:rPr>
                <w:sz w:val="20"/>
                <w:szCs w:val="20"/>
              </w:rPr>
            </w:pPr>
            <w:r w:rsidRPr="00FD7297">
              <w:rPr>
                <w:sz w:val="20"/>
                <w:szCs w:val="20"/>
              </w:rPr>
              <w:t>Matière</w:t>
            </w:r>
          </w:p>
        </w:tc>
        <w:tc>
          <w:tcPr>
            <w:tcW w:w="1503" w:type="dxa"/>
          </w:tcPr>
          <w:p w14:paraId="57236A70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04B7225C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00ADC478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</w:tcPr>
          <w:p w14:paraId="2556E70B" w14:textId="77777777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B1DA7" w:rsidRPr="00FD7297" w14:paraId="3405F96D" w14:textId="77777777" w:rsidTr="0A1C258F">
        <w:tc>
          <w:tcPr>
            <w:tcW w:w="1413" w:type="dxa"/>
          </w:tcPr>
          <w:p w14:paraId="65B317B6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22A191D9" w14:textId="77777777" w:rsidR="004B1DA7" w:rsidRPr="00FD7297" w:rsidRDefault="004B1DA7">
            <w:pPr>
              <w:jc w:val="center"/>
              <w:rPr>
                <w:sz w:val="20"/>
                <w:szCs w:val="20"/>
              </w:rPr>
            </w:pPr>
            <w:r w:rsidRPr="00FD7297">
              <w:rPr>
                <w:sz w:val="20"/>
                <w:szCs w:val="20"/>
              </w:rPr>
              <w:t>Méthode</w:t>
            </w:r>
          </w:p>
        </w:tc>
        <w:tc>
          <w:tcPr>
            <w:tcW w:w="1503" w:type="dxa"/>
          </w:tcPr>
          <w:p w14:paraId="2B650335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5D38C5C5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6607F546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</w:tcPr>
          <w:p w14:paraId="5A596F0C" w14:textId="77777777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B1DA7" w:rsidRPr="00FD7297" w14:paraId="1C03625C" w14:textId="77777777" w:rsidTr="0A1C258F">
        <w:tc>
          <w:tcPr>
            <w:tcW w:w="1413" w:type="dxa"/>
          </w:tcPr>
          <w:p w14:paraId="643E8ACF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4E601A97" w14:textId="77777777" w:rsidR="004B1DA7" w:rsidRPr="00FD7297" w:rsidRDefault="004B1DA7">
            <w:pPr>
              <w:jc w:val="center"/>
              <w:rPr>
                <w:sz w:val="20"/>
                <w:szCs w:val="20"/>
              </w:rPr>
            </w:pPr>
            <w:r w:rsidRPr="00FD7297">
              <w:rPr>
                <w:sz w:val="20"/>
                <w:szCs w:val="20"/>
              </w:rPr>
              <w:t>Milieu</w:t>
            </w:r>
          </w:p>
        </w:tc>
        <w:tc>
          <w:tcPr>
            <w:tcW w:w="1503" w:type="dxa"/>
          </w:tcPr>
          <w:p w14:paraId="57E8E234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1C3ACC72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16C1E5F1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</w:tcPr>
          <w:p w14:paraId="279F0EB1" w14:textId="77777777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4B1DA7" w:rsidRPr="00B2001D" w14:paraId="63F4A317" w14:textId="77777777" w:rsidTr="0A1C258F">
        <w:tc>
          <w:tcPr>
            <w:tcW w:w="1413" w:type="dxa"/>
          </w:tcPr>
          <w:p w14:paraId="48E136E4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93" w:type="dxa"/>
          </w:tcPr>
          <w:p w14:paraId="0303B002" w14:textId="77777777" w:rsidR="004B1DA7" w:rsidRPr="00FD7297" w:rsidRDefault="004B1DA7" w:rsidP="3AC02A64">
            <w:pPr>
              <w:jc w:val="center"/>
              <w:rPr>
                <w:sz w:val="20"/>
                <w:szCs w:val="20"/>
                <w:lang w:val="fr-FR"/>
              </w:rPr>
            </w:pPr>
            <w:r w:rsidRPr="00FD7297">
              <w:rPr>
                <w:sz w:val="20"/>
                <w:szCs w:val="20"/>
                <w:lang w:val="fr-FR"/>
              </w:rPr>
              <w:t>Main d’</w:t>
            </w:r>
            <w:proofErr w:type="spellStart"/>
            <w:r w:rsidRPr="00FD7297">
              <w:rPr>
                <w:sz w:val="20"/>
                <w:szCs w:val="20"/>
                <w:lang w:val="fr-FR"/>
              </w:rPr>
              <w:t>oeuvre</w:t>
            </w:r>
            <w:proofErr w:type="spellEnd"/>
          </w:p>
        </w:tc>
        <w:tc>
          <w:tcPr>
            <w:tcW w:w="1503" w:type="dxa"/>
          </w:tcPr>
          <w:p w14:paraId="3F83F4C6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445224AD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3" w:type="dxa"/>
          </w:tcPr>
          <w:p w14:paraId="1E55DC0A" w14:textId="77777777" w:rsidR="004B1DA7" w:rsidRPr="00FD7297" w:rsidRDefault="004B1DA7">
            <w:pPr>
              <w:jc w:val="both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504" w:type="dxa"/>
          </w:tcPr>
          <w:p w14:paraId="5EE72148" w14:textId="77777777" w:rsidR="004B1DA7" w:rsidRPr="00FD7297" w:rsidRDefault="004B1DA7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</w:tr>
    </w:tbl>
    <w:p w14:paraId="138A3792" w14:textId="77777777" w:rsidR="004D7B70" w:rsidRDefault="004D7B70">
      <w:pPr>
        <w:jc w:val="both"/>
        <w:rPr>
          <w:i/>
        </w:rPr>
      </w:pPr>
    </w:p>
    <w:p w14:paraId="1991BDE3" w14:textId="77777777" w:rsidR="005839E5" w:rsidRDefault="005839E5">
      <w:pPr>
        <w:widowControl w:val="0"/>
        <w:jc w:val="both"/>
        <w:rPr>
          <w:b/>
        </w:rPr>
      </w:pPr>
    </w:p>
    <w:p w14:paraId="1991BDE4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Incertitudes</w:t>
      </w:r>
    </w:p>
    <w:p w14:paraId="1991BDE5" w14:textId="77777777" w:rsidR="005839E5" w:rsidRDefault="003E0B1C">
      <w:pPr>
        <w:jc w:val="both"/>
        <w:rPr>
          <w:i/>
        </w:rPr>
      </w:pPr>
      <w:r w:rsidRPr="0A1C258F">
        <w:rPr>
          <w:i/>
          <w:iCs/>
        </w:rPr>
        <w:t>A compléter.</w:t>
      </w:r>
    </w:p>
    <w:p w14:paraId="27B7AFC9" w14:textId="4F1DE008" w:rsidR="0A1C258F" w:rsidRDefault="0A1C258F" w:rsidP="0A1C258F">
      <w:pPr>
        <w:jc w:val="both"/>
        <w:rPr>
          <w:i/>
          <w:iCs/>
        </w:rPr>
      </w:pPr>
    </w:p>
    <w:p w14:paraId="3655639A" w14:textId="2A093540" w:rsidR="00315004" w:rsidRDefault="00315004" w:rsidP="00315004">
      <w:pPr>
        <w:jc w:val="both"/>
      </w:pPr>
      <w:r w:rsidRPr="00FD7297">
        <w:rPr>
          <w:lang w:val="fr-FR"/>
        </w:rPr>
        <w:t>L’</w:t>
      </w:r>
      <w:proofErr w:type="spellStart"/>
      <w:r w:rsidRPr="00FD7297">
        <w:rPr>
          <w:lang w:val="fr-FR"/>
        </w:rPr>
        <w:t>intercontamination</w:t>
      </w:r>
      <w:proofErr w:type="spellEnd"/>
      <w:r w:rsidRPr="00FD7297">
        <w:rPr>
          <w:lang w:val="fr-FR"/>
        </w:rPr>
        <w:t xml:space="preserve"> définie comme le mélange d’ADN provenant de plus d'un échantillon associé à plusieurs individus (mélange d’ADN, mélange de matrices biologiques etc…) a un impact drastique au niveau du </w:t>
      </w:r>
      <w:proofErr w:type="spellStart"/>
      <w:r w:rsidRPr="00FD7297">
        <w:rPr>
          <w:lang w:val="fr-FR"/>
        </w:rPr>
        <w:t>CallRate</w:t>
      </w:r>
      <w:proofErr w:type="spellEnd"/>
      <w:r w:rsidRPr="00FD7297">
        <w:rPr>
          <w:lang w:val="fr-FR"/>
        </w:rPr>
        <w:t xml:space="preserve"> l’amenant à niveau nettement inférieur à 0,95 de </w:t>
      </w:r>
      <w:proofErr w:type="spellStart"/>
      <w:r w:rsidRPr="00FD7297">
        <w:rPr>
          <w:lang w:val="fr-FR"/>
        </w:rPr>
        <w:t>CallRate</w:t>
      </w:r>
      <w:proofErr w:type="spellEnd"/>
      <w:r w:rsidRPr="00FD7297">
        <w:rPr>
          <w:lang w:val="fr-FR"/>
        </w:rPr>
        <w:t xml:space="preserve">. Ainsi, par essence, un </w:t>
      </w:r>
      <w:proofErr w:type="spellStart"/>
      <w:r w:rsidRPr="00FD7297">
        <w:rPr>
          <w:lang w:val="fr-FR"/>
        </w:rPr>
        <w:t>CallRate</w:t>
      </w:r>
      <w:proofErr w:type="spellEnd"/>
      <w:r w:rsidRPr="00FD7297">
        <w:rPr>
          <w:lang w:val="fr-FR"/>
        </w:rPr>
        <w:t xml:space="preserve"> &gt; 0,95 assure du fait qu’il n’y ait pas d’</w:t>
      </w:r>
      <w:proofErr w:type="spellStart"/>
      <w:r w:rsidRPr="00FD7297">
        <w:rPr>
          <w:lang w:val="fr-FR"/>
        </w:rPr>
        <w:t>intercontamination</w:t>
      </w:r>
      <w:proofErr w:type="spellEnd"/>
      <w:r w:rsidRPr="00FD7297">
        <w:rPr>
          <w:lang w:val="fr-FR"/>
        </w:rPr>
        <w:t xml:space="preserve"> pour toute analyse réalisée satisfaisant à ce critère de performance. En ce sens, les critères de performance définis permettent de vérifier l’absence d’</w:t>
      </w:r>
      <w:proofErr w:type="spellStart"/>
      <w:r w:rsidRPr="00FD7297">
        <w:rPr>
          <w:lang w:val="fr-FR"/>
        </w:rPr>
        <w:t>intercontamination</w:t>
      </w:r>
      <w:proofErr w:type="spellEnd"/>
      <w:r w:rsidRPr="00FD7297">
        <w:rPr>
          <w:lang w:val="fr-FR"/>
        </w:rPr>
        <w:t xml:space="preserve"> au cours du process analytique.</w:t>
      </w:r>
    </w:p>
    <w:p w14:paraId="28EA0F30" w14:textId="77777777" w:rsidR="00315004" w:rsidRDefault="00315004">
      <w:pPr>
        <w:jc w:val="both"/>
        <w:rPr>
          <w:i/>
        </w:rPr>
      </w:pPr>
    </w:p>
    <w:p w14:paraId="1991BDE6" w14:textId="77777777" w:rsidR="005839E5" w:rsidRDefault="005839E5">
      <w:pPr>
        <w:jc w:val="both"/>
        <w:rPr>
          <w:i/>
        </w:rPr>
      </w:pPr>
    </w:p>
    <w:p w14:paraId="1991BDE7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Robustesse</w:t>
      </w:r>
    </w:p>
    <w:p w14:paraId="1991BDE8" w14:textId="77777777" w:rsidR="005839E5" w:rsidRDefault="003E0B1C">
      <w:pPr>
        <w:widowControl w:val="0"/>
        <w:jc w:val="both"/>
        <w:rPr>
          <w:b/>
        </w:rPr>
      </w:pPr>
      <w:r>
        <w:rPr>
          <w:i/>
        </w:rPr>
        <w:t>Analyse de la robustesse (si elle a été testée).</w:t>
      </w:r>
    </w:p>
    <w:p w14:paraId="1991BDE9" w14:textId="77777777" w:rsidR="005839E5" w:rsidRDefault="005839E5">
      <w:pPr>
        <w:widowControl w:val="0"/>
        <w:jc w:val="both"/>
        <w:rPr>
          <w:i/>
        </w:rPr>
      </w:pPr>
    </w:p>
    <w:p w14:paraId="1991BDEA" w14:textId="77777777" w:rsidR="005839E5" w:rsidRDefault="003E0B1C">
      <w:pPr>
        <w:widowControl w:val="0"/>
        <w:numPr>
          <w:ilvl w:val="1"/>
          <w:numId w:val="4"/>
        </w:numPr>
        <w:jc w:val="both"/>
        <w:rPr>
          <w:b/>
        </w:rPr>
      </w:pPr>
      <w:r>
        <w:rPr>
          <w:b/>
        </w:rPr>
        <w:t>Conclusion</w:t>
      </w:r>
    </w:p>
    <w:p w14:paraId="1991BDEB" w14:textId="77777777" w:rsidR="005839E5" w:rsidRDefault="003E0B1C">
      <w:pPr>
        <w:widowControl w:val="0"/>
        <w:jc w:val="both"/>
        <w:rPr>
          <w:i/>
        </w:rPr>
      </w:pPr>
      <w:r>
        <w:rPr>
          <w:i/>
        </w:rPr>
        <w:t>Argumentation, points positifs et négatifs, les conséquences (impacts sur l'organisation, coût, ...), comparaison des résultats avec méthode maîtrisée validée.</w:t>
      </w:r>
    </w:p>
    <w:p w14:paraId="1991BDEC" w14:textId="77777777" w:rsidR="005839E5" w:rsidRDefault="005839E5">
      <w:pPr>
        <w:widowControl w:val="0"/>
        <w:jc w:val="both"/>
        <w:sectPr w:rsidR="005839E5">
          <w:headerReference w:type="default" r:id="rId14"/>
          <w:footerReference w:type="default" r:id="rId15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1991BDED" w14:textId="77777777" w:rsidR="005839E5" w:rsidRDefault="005839E5">
      <w:pPr>
        <w:widowControl w:val="0"/>
        <w:jc w:val="both"/>
        <w:rPr>
          <w:i/>
        </w:rPr>
      </w:pPr>
    </w:p>
    <w:p w14:paraId="1991BDEE" w14:textId="77777777" w:rsidR="005839E5" w:rsidRDefault="003E0B1C">
      <w:pPr>
        <w:widowControl w:val="0"/>
        <w:numPr>
          <w:ilvl w:val="0"/>
          <w:numId w:val="4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Sélection, vérification et validation de méthode </w:t>
      </w:r>
    </w:p>
    <w:p w14:paraId="1991BDEF" w14:textId="77777777" w:rsidR="005839E5" w:rsidRDefault="005839E5">
      <w:pPr>
        <w:widowControl w:val="0"/>
        <w:jc w:val="both"/>
        <w:rPr>
          <w:b/>
          <w:sz w:val="24"/>
          <w:szCs w:val="24"/>
        </w:rPr>
      </w:pPr>
    </w:p>
    <w:p w14:paraId="1991BDF0" w14:textId="77777777" w:rsidR="005839E5" w:rsidRDefault="003E0B1C">
      <w:pPr>
        <w:widowControl w:val="0"/>
        <w:jc w:val="both"/>
        <w:rPr>
          <w:b/>
          <w:i/>
          <w:color w:val="FF0000"/>
        </w:rPr>
      </w:pPr>
      <w:r>
        <w:rPr>
          <w:b/>
          <w:i/>
          <w:color w:val="FF0000"/>
        </w:rPr>
        <w:t>Partie réservée au Directeur Recherche et Développement</w:t>
      </w:r>
    </w:p>
    <w:tbl>
      <w:tblPr>
        <w:tblStyle w:val="a3"/>
        <w:tblW w:w="997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75"/>
      </w:tblGrid>
      <w:tr w:rsidR="005839E5" w14:paraId="1991BDF3" w14:textId="77777777" w:rsidTr="0E86E6D9">
        <w:trPr>
          <w:trHeight w:val="420"/>
          <w:jc w:val="center"/>
        </w:trPr>
        <w:tc>
          <w:tcPr>
            <w:tcW w:w="997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F1" w14:textId="77777777" w:rsidR="005839E5" w:rsidRDefault="003E0B1C">
            <w:pPr>
              <w:jc w:val="both"/>
            </w:pPr>
            <w:r>
              <w:rPr>
                <w:b/>
              </w:rPr>
              <w:t xml:space="preserve">Référence du présent enregistrement de validation de méthode : </w:t>
            </w:r>
          </w:p>
          <w:p w14:paraId="1991BDF2" w14:textId="5548F1CB" w:rsidR="005839E5" w:rsidRDefault="003E0B1C" w:rsidP="69A60253">
            <w:pPr>
              <w:rPr>
                <w:b/>
                <w:bCs/>
                <w:lang w:val="fr-FR"/>
              </w:rPr>
            </w:pPr>
            <w:r w:rsidRPr="0E86E6D9">
              <w:rPr>
                <w:color w:val="9900FF"/>
                <w:lang w:val="fr-FR"/>
              </w:rPr>
              <w:t xml:space="preserve">GDB_FORM_53_Validation de </w:t>
            </w:r>
            <w:proofErr w:type="spellStart"/>
            <w:r w:rsidRPr="0E86E6D9">
              <w:rPr>
                <w:color w:val="9900FF"/>
                <w:lang w:val="fr-FR"/>
              </w:rPr>
              <w:t>méthode_</w:t>
            </w:r>
            <w:r w:rsidRPr="0E86E6D9">
              <w:rPr>
                <w:i/>
                <w:iCs/>
                <w:color w:val="0000FF"/>
                <w:lang w:val="fr-FR"/>
              </w:rPr>
              <w:t>intitulé</w:t>
            </w:r>
            <w:proofErr w:type="spellEnd"/>
            <w:r w:rsidRPr="0E86E6D9">
              <w:rPr>
                <w:i/>
                <w:iCs/>
                <w:color w:val="0000FF"/>
                <w:lang w:val="fr-FR"/>
              </w:rPr>
              <w:t xml:space="preserve"> de la méthode</w:t>
            </w:r>
            <w:r w:rsidRPr="0E86E6D9">
              <w:rPr>
                <w:i/>
                <w:iCs/>
                <w:color w:val="9900FF"/>
                <w:lang w:val="fr-FR"/>
              </w:rPr>
              <w:t>_</w:t>
            </w:r>
            <w:r w:rsidRPr="0E86E6D9">
              <w:rPr>
                <w:color w:val="0000FF"/>
                <w:lang w:val="fr-FR"/>
              </w:rPr>
              <w:t>AAMMJJ_NN</w:t>
            </w:r>
            <w:r w:rsidRPr="0E86E6D9">
              <w:rPr>
                <w:color w:val="9900FF"/>
                <w:lang w:val="fr-FR"/>
              </w:rPr>
              <w:t>_</w:t>
            </w:r>
            <w:r w:rsidRPr="00F61B5B">
              <w:rPr>
                <w:color w:val="9900FF"/>
                <w:lang w:val="fr-FR"/>
              </w:rPr>
              <w:t>v</w:t>
            </w:r>
            <w:r w:rsidR="007C2441" w:rsidRPr="00F61B5B">
              <w:rPr>
                <w:color w:val="9900FF"/>
                <w:lang w:val="fr-FR"/>
              </w:rPr>
              <w:t>3</w:t>
            </w:r>
            <w:r w:rsidRPr="00F61B5B">
              <w:rPr>
                <w:color w:val="9900FF"/>
                <w:lang w:val="fr-FR"/>
              </w:rPr>
              <w:t>.0</w:t>
            </w:r>
          </w:p>
        </w:tc>
      </w:tr>
      <w:tr w:rsidR="005839E5" w14:paraId="1991BDF5" w14:textId="77777777" w:rsidTr="0E86E6D9">
        <w:trPr>
          <w:trHeight w:val="420"/>
          <w:jc w:val="center"/>
        </w:trPr>
        <w:tc>
          <w:tcPr>
            <w:tcW w:w="99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F4" w14:textId="77777777" w:rsidR="005839E5" w:rsidRDefault="005839E5">
            <w:pPr>
              <w:spacing w:line="240" w:lineRule="auto"/>
              <w:jc w:val="both"/>
              <w:rPr>
                <w:b/>
              </w:rPr>
            </w:pPr>
          </w:p>
        </w:tc>
      </w:tr>
      <w:tr w:rsidR="005839E5" w14:paraId="1991BDF8" w14:textId="77777777" w:rsidTr="0E86E6D9">
        <w:trPr>
          <w:jc w:val="center"/>
        </w:trPr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F6" w14:textId="77777777" w:rsidR="005839E5" w:rsidRDefault="003E0B1C">
            <w:pPr>
              <w:rPr>
                <w:i/>
              </w:rPr>
            </w:pPr>
            <w:r>
              <w:rPr>
                <w:b/>
              </w:rPr>
              <w:t>Intitulé de la méthode :</w:t>
            </w:r>
            <w:r>
              <w:rPr>
                <w:i/>
              </w:rPr>
              <w:t xml:space="preserve"> </w:t>
            </w:r>
          </w:p>
          <w:p w14:paraId="1991BDF7" w14:textId="77777777" w:rsidR="005839E5" w:rsidRDefault="003E0B1C">
            <w:pPr>
              <w:rPr>
                <w:i/>
              </w:rPr>
            </w:pPr>
            <w:r>
              <w:rPr>
                <w:b/>
              </w:rPr>
              <w:t>Référence de l’essai sélectionné :</w:t>
            </w:r>
            <w:r>
              <w:rPr>
                <w:i/>
              </w:rPr>
              <w:t xml:space="preserve"> </w:t>
            </w:r>
          </w:p>
        </w:tc>
      </w:tr>
      <w:tr w:rsidR="005839E5" w14:paraId="1991BDFE" w14:textId="77777777" w:rsidTr="0E86E6D9">
        <w:trPr>
          <w:jc w:val="center"/>
        </w:trPr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F9" w14:textId="77777777" w:rsidR="005839E5" w:rsidRDefault="003E0B1C">
            <w:pPr>
              <w:rPr>
                <w:b/>
              </w:rPr>
            </w:pPr>
            <w:r>
              <w:rPr>
                <w:b/>
              </w:rPr>
              <w:t>Vérification de la méthode :</w:t>
            </w:r>
          </w:p>
          <w:p w14:paraId="1991BDFA" w14:textId="77777777" w:rsidR="005839E5" w:rsidRDefault="003E0B1C" w:rsidP="69A60253">
            <w:pPr>
              <w:ind w:left="566"/>
              <w:rPr>
                <w:i/>
                <w:iCs/>
                <w:lang w:val="fr-FR"/>
              </w:rPr>
            </w:pPr>
            <w:r w:rsidRPr="69A60253">
              <w:rPr>
                <w:b/>
                <w:bCs/>
                <w:color w:val="0000FF"/>
                <w:lang w:val="fr-FR"/>
              </w:rPr>
              <w:t xml:space="preserve">[  ]  approuvée </w:t>
            </w:r>
            <w:r w:rsidRPr="69A60253">
              <w:rPr>
                <w:i/>
                <w:iCs/>
                <w:lang w:val="fr-FR"/>
              </w:rPr>
              <w:t>(enregistrements produits suffisants - critères de performance atteints et conformes aux exigences du client)</w:t>
            </w:r>
          </w:p>
          <w:p w14:paraId="1991BDFB" w14:textId="77777777" w:rsidR="005839E5" w:rsidRDefault="003E0B1C" w:rsidP="69A60253">
            <w:pPr>
              <w:ind w:left="566"/>
              <w:rPr>
                <w:b/>
                <w:bCs/>
                <w:color w:val="FF0000"/>
                <w:lang w:val="fr-FR"/>
              </w:rPr>
            </w:pPr>
            <w:r w:rsidRPr="69A60253">
              <w:rPr>
                <w:b/>
                <w:bCs/>
                <w:color w:val="FF0000"/>
                <w:lang w:val="fr-FR"/>
              </w:rPr>
              <w:t>[  ]  non approuvée</w:t>
            </w:r>
          </w:p>
          <w:p w14:paraId="1991BDFC" w14:textId="77777777" w:rsidR="005839E5" w:rsidRDefault="003E0B1C">
            <w:pPr>
              <w:rPr>
                <w:b/>
              </w:rPr>
            </w:pPr>
            <w:r>
              <w:rPr>
                <w:b/>
              </w:rPr>
              <w:t xml:space="preserve">Signature Directeur Recherche et Développement : </w:t>
            </w:r>
          </w:p>
          <w:p w14:paraId="1991BDFD" w14:textId="77777777" w:rsidR="005839E5" w:rsidRDefault="003E0B1C">
            <w:pPr>
              <w:ind w:left="566"/>
              <w:jc w:val="both"/>
              <w:rPr>
                <w:b/>
              </w:rPr>
            </w:pPr>
            <w:r>
              <w:t>Nom :                                           Date :                                Visa :</w:t>
            </w:r>
          </w:p>
        </w:tc>
      </w:tr>
      <w:tr w:rsidR="005839E5" w14:paraId="1991BE10" w14:textId="77777777" w:rsidTr="0E86E6D9">
        <w:trPr>
          <w:jc w:val="center"/>
        </w:trPr>
        <w:tc>
          <w:tcPr>
            <w:tcW w:w="9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1BDFF" w14:textId="77777777" w:rsidR="005839E5" w:rsidRDefault="003E0B1C">
            <w:pPr>
              <w:jc w:val="both"/>
            </w:pPr>
            <w:r>
              <w:rPr>
                <w:b/>
              </w:rPr>
              <w:t>Validation de la méthode :</w:t>
            </w:r>
            <w:r>
              <w:t xml:space="preserve"> </w:t>
            </w:r>
          </w:p>
          <w:p w14:paraId="1991BE00" w14:textId="77777777" w:rsidR="005839E5" w:rsidRDefault="005839E5">
            <w:pPr>
              <w:jc w:val="both"/>
              <w:rPr>
                <w:b/>
              </w:rPr>
            </w:pPr>
          </w:p>
          <w:p w14:paraId="1991BE01" w14:textId="77777777" w:rsidR="005839E5" w:rsidRDefault="003E0B1C">
            <w:pPr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>Conditions</w:t>
            </w:r>
          </w:p>
          <w:p w14:paraId="1991BE02" w14:textId="77777777" w:rsidR="005839E5" w:rsidRDefault="003E0B1C">
            <w:pPr>
              <w:jc w:val="both"/>
            </w:pPr>
            <w:r>
              <w:rPr>
                <w:b/>
                <w:i/>
              </w:rPr>
              <w:t>Domaine d’application :</w:t>
            </w:r>
            <w:r>
              <w:rPr>
                <w:i/>
              </w:rPr>
              <w:t xml:space="preserve"> </w:t>
            </w:r>
          </w:p>
          <w:p w14:paraId="1991BE03" w14:textId="77777777" w:rsidR="005839E5" w:rsidRDefault="003E0B1C">
            <w:pPr>
              <w:widowControl w:val="0"/>
            </w:pPr>
            <w:r>
              <w:rPr>
                <w:b/>
                <w:i/>
              </w:rPr>
              <w:t xml:space="preserve">Ressources humaines </w:t>
            </w:r>
            <w:r>
              <w:rPr>
                <w:b/>
              </w:rPr>
              <w:t>:</w:t>
            </w:r>
            <w:r>
              <w:t xml:space="preserve"> </w:t>
            </w:r>
          </w:p>
          <w:p w14:paraId="1991BE04" w14:textId="77777777" w:rsidR="005839E5" w:rsidRDefault="003E0B1C" w:rsidP="69A60253">
            <w:pPr>
              <w:widowControl w:val="0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69A60253">
              <w:rPr>
                <w:i/>
                <w:iCs/>
                <w:lang w:val="fr-FR"/>
              </w:rPr>
              <w:t xml:space="preserve">personnel autorisé : </w:t>
            </w:r>
          </w:p>
          <w:p w14:paraId="1991BE05" w14:textId="77777777" w:rsidR="005839E5" w:rsidRDefault="003E0B1C" w:rsidP="69A60253">
            <w:pPr>
              <w:widowControl w:val="0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69A60253">
              <w:rPr>
                <w:i/>
                <w:iCs/>
                <w:lang w:val="fr-FR"/>
              </w:rPr>
              <w:t xml:space="preserve">personnel formateur : </w:t>
            </w:r>
          </w:p>
          <w:p w14:paraId="1991BE06" w14:textId="77777777" w:rsidR="005839E5" w:rsidRDefault="003E0B1C" w:rsidP="69A60253">
            <w:pPr>
              <w:widowControl w:val="0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69A60253">
              <w:rPr>
                <w:i/>
                <w:iCs/>
                <w:lang w:val="fr-FR"/>
              </w:rPr>
              <w:t xml:space="preserve">personnel à former/habiliter : </w:t>
            </w:r>
          </w:p>
          <w:p w14:paraId="1991BE07" w14:textId="77777777" w:rsidR="005839E5" w:rsidRDefault="003E0B1C" w:rsidP="69A60253">
            <w:pPr>
              <w:widowControl w:val="0"/>
              <w:numPr>
                <w:ilvl w:val="0"/>
                <w:numId w:val="5"/>
              </w:numPr>
              <w:rPr>
                <w:i/>
                <w:iCs/>
                <w:lang w:val="fr-FR"/>
              </w:rPr>
            </w:pPr>
            <w:r w:rsidRPr="69A60253">
              <w:rPr>
                <w:i/>
                <w:iCs/>
                <w:lang w:val="fr-FR"/>
              </w:rPr>
              <w:t>autre : à préciser</w:t>
            </w:r>
          </w:p>
          <w:p w14:paraId="1991BE08" w14:textId="77777777" w:rsidR="005839E5" w:rsidRDefault="003E0B1C">
            <w:pPr>
              <w:widowControl w:val="0"/>
              <w:rPr>
                <w:i/>
                <w:color w:val="FF0000"/>
              </w:rPr>
            </w:pPr>
            <w:r>
              <w:rPr>
                <w:b/>
                <w:i/>
              </w:rPr>
              <w:t xml:space="preserve">Autres conditions : </w:t>
            </w:r>
            <w:r>
              <w:rPr>
                <w:i/>
                <w:color w:val="FF0000"/>
              </w:rPr>
              <w:t>Information au client</w:t>
            </w:r>
          </w:p>
          <w:p w14:paraId="1991BE09" w14:textId="77777777" w:rsidR="005839E5" w:rsidRDefault="005839E5">
            <w:pPr>
              <w:widowControl w:val="0"/>
              <w:ind w:left="720"/>
              <w:rPr>
                <w:i/>
              </w:rPr>
            </w:pPr>
          </w:p>
          <w:p w14:paraId="1991BE0A" w14:textId="77777777" w:rsidR="005839E5" w:rsidRDefault="003E0B1C">
            <w:pPr>
              <w:jc w:val="both"/>
              <w:rPr>
                <w:b/>
              </w:rPr>
            </w:pPr>
            <w:r>
              <w:rPr>
                <w:b/>
                <w:u w:val="single"/>
              </w:rPr>
              <w:t>Aptitude à l’emploi</w:t>
            </w:r>
            <w:r>
              <w:rPr>
                <w:b/>
              </w:rPr>
              <w:t xml:space="preserve"> :</w:t>
            </w:r>
          </w:p>
          <w:p w14:paraId="1991BE0B" w14:textId="77777777" w:rsidR="005839E5" w:rsidRDefault="003E0B1C" w:rsidP="69A60253">
            <w:pPr>
              <w:ind w:left="566"/>
              <w:jc w:val="both"/>
              <w:rPr>
                <w:color w:val="0000FF"/>
                <w:lang w:val="fr-FR"/>
              </w:rPr>
            </w:pPr>
            <w:r w:rsidRPr="69A60253">
              <w:rPr>
                <w:b/>
                <w:bCs/>
                <w:color w:val="0000FF"/>
                <w:lang w:val="fr-FR"/>
              </w:rPr>
              <w:t>[  ]  accordée</w:t>
            </w:r>
            <w:r w:rsidRPr="69A60253">
              <w:rPr>
                <w:lang w:val="fr-FR"/>
              </w:rPr>
              <w:t xml:space="preserve">, </w:t>
            </w:r>
            <w:r w:rsidRPr="69A60253">
              <w:rPr>
                <w:color w:val="0000FF"/>
                <w:lang w:val="fr-FR"/>
              </w:rPr>
              <w:t>mise en application à compter du</w:t>
            </w:r>
            <w:r w:rsidRPr="69A60253">
              <w:rPr>
                <w:lang w:val="fr-FR"/>
              </w:rPr>
              <w:t xml:space="preserve"> </w:t>
            </w:r>
            <w:r w:rsidRPr="69A60253">
              <w:rPr>
                <w:color w:val="0000FF"/>
                <w:lang w:val="fr-FR"/>
              </w:rPr>
              <w:t xml:space="preserve">: </w:t>
            </w:r>
          </w:p>
          <w:p w14:paraId="1991BE0C" w14:textId="77777777" w:rsidR="005839E5" w:rsidRDefault="003E0B1C" w:rsidP="69A60253">
            <w:pPr>
              <w:ind w:left="566"/>
              <w:jc w:val="both"/>
              <w:rPr>
                <w:color w:val="FF0000"/>
                <w:lang w:val="fr-FR"/>
              </w:rPr>
            </w:pPr>
            <w:r w:rsidRPr="69A60253">
              <w:rPr>
                <w:b/>
                <w:bCs/>
                <w:color w:val="FF0000"/>
                <w:lang w:val="fr-FR"/>
              </w:rPr>
              <w:t>[  ]  non accordée</w:t>
            </w:r>
            <w:r w:rsidRPr="69A60253">
              <w:rPr>
                <w:lang w:val="fr-FR"/>
              </w:rPr>
              <w:t xml:space="preserve">, </w:t>
            </w:r>
            <w:r w:rsidRPr="69A60253">
              <w:rPr>
                <w:color w:val="FF0000"/>
                <w:lang w:val="fr-FR"/>
              </w:rPr>
              <w:t xml:space="preserve">commentaires : </w:t>
            </w:r>
          </w:p>
          <w:p w14:paraId="1991BE0D" w14:textId="77777777" w:rsidR="005839E5" w:rsidRDefault="005839E5">
            <w:pPr>
              <w:jc w:val="both"/>
            </w:pPr>
          </w:p>
          <w:p w14:paraId="1991BE0E" w14:textId="77777777" w:rsidR="005839E5" w:rsidRDefault="003E0B1C">
            <w:pPr>
              <w:rPr>
                <w:b/>
              </w:rPr>
            </w:pPr>
            <w:r>
              <w:rPr>
                <w:b/>
              </w:rPr>
              <w:t xml:space="preserve">Signature Directeur Recherche et Développement : </w:t>
            </w:r>
          </w:p>
          <w:p w14:paraId="1991BE0F" w14:textId="77777777" w:rsidR="005839E5" w:rsidRDefault="003E0B1C">
            <w:pPr>
              <w:ind w:left="566"/>
              <w:jc w:val="both"/>
            </w:pPr>
            <w:r>
              <w:t>Nom :                                           Date :                                Visa :</w:t>
            </w:r>
          </w:p>
        </w:tc>
      </w:tr>
    </w:tbl>
    <w:p w14:paraId="1991BE11" w14:textId="77777777" w:rsidR="005839E5" w:rsidRDefault="005839E5">
      <w:pPr>
        <w:jc w:val="both"/>
        <w:rPr>
          <w:b/>
        </w:rPr>
      </w:pPr>
    </w:p>
    <w:sectPr w:rsidR="005839E5">
      <w:pgSz w:w="11909" w:h="16834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" w:author="Ludivine LIETAR" w:date="2024-10-28T10:00:00Z" w:initials="LL">
    <w:p w14:paraId="43E36431" w14:textId="72DF0A81" w:rsidR="006516C4" w:rsidRDefault="00C36FD9">
      <w:r>
        <w:annotationRef/>
      </w:r>
      <w:r w:rsidRPr="623D10CF">
        <w:t>à reporter dans les dossiers v3.0 en cours de correction si 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3E36431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A51E2E" w16cex:dateUtc="2024-10-28T09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3E36431" w16cid:durableId="46A51E2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9D16C" w14:textId="77777777" w:rsidR="005108E9" w:rsidRDefault="005108E9">
      <w:pPr>
        <w:spacing w:line="240" w:lineRule="auto"/>
      </w:pPr>
      <w:r>
        <w:separator/>
      </w:r>
    </w:p>
  </w:endnote>
  <w:endnote w:type="continuationSeparator" w:id="0">
    <w:p w14:paraId="4103ED9E" w14:textId="77777777" w:rsidR="005108E9" w:rsidRDefault="005108E9">
      <w:pPr>
        <w:spacing w:line="240" w:lineRule="auto"/>
      </w:pPr>
      <w:r>
        <w:continuationSeparator/>
      </w:r>
    </w:p>
  </w:endnote>
  <w:endnote w:type="continuationNotice" w:id="1">
    <w:p w14:paraId="2978B587" w14:textId="77777777" w:rsidR="005108E9" w:rsidRDefault="005108E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1BE26" w14:textId="23A4535F" w:rsidR="005839E5" w:rsidRDefault="003E0B1C">
    <w:pPr>
      <w:jc w:val="right"/>
    </w:pPr>
    <w:r>
      <w:fldChar w:fldCharType="begin"/>
    </w:r>
    <w:r>
      <w:instrText>PAGE</w:instrText>
    </w:r>
    <w:r>
      <w:fldChar w:fldCharType="separate"/>
    </w:r>
    <w:r w:rsidR="008A7226"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 w:rsidR="008A7226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D51CF8" w14:textId="77777777" w:rsidR="005108E9" w:rsidRDefault="005108E9">
      <w:pPr>
        <w:spacing w:line="240" w:lineRule="auto"/>
      </w:pPr>
      <w:r>
        <w:separator/>
      </w:r>
    </w:p>
  </w:footnote>
  <w:footnote w:type="continuationSeparator" w:id="0">
    <w:p w14:paraId="560F8090" w14:textId="77777777" w:rsidR="005108E9" w:rsidRDefault="005108E9">
      <w:pPr>
        <w:spacing w:line="240" w:lineRule="auto"/>
      </w:pPr>
      <w:r>
        <w:continuationSeparator/>
      </w:r>
    </w:p>
  </w:footnote>
  <w:footnote w:type="continuationNotice" w:id="1">
    <w:p w14:paraId="15328FC0" w14:textId="77777777" w:rsidR="005108E9" w:rsidRDefault="005108E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1BE12" w14:textId="77777777" w:rsidR="005839E5" w:rsidRDefault="005839E5"/>
  <w:tbl>
    <w:tblPr>
      <w:tblStyle w:val="a4"/>
      <w:tblW w:w="9015" w:type="dxa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400"/>
      <w:gridCol w:w="4335"/>
      <w:gridCol w:w="2280"/>
    </w:tblGrid>
    <w:tr w:rsidR="005839E5" w14:paraId="1991BE18" w14:textId="77777777" w:rsidTr="3AC02A64">
      <w:tc>
        <w:tcPr>
          <w:tcW w:w="2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991BE13" w14:textId="77777777" w:rsidR="005839E5" w:rsidRDefault="003E0B1C">
          <w:pPr>
            <w:widowControl w:val="0"/>
            <w:spacing w:line="240" w:lineRule="auto"/>
            <w:jc w:val="center"/>
          </w:pPr>
          <w:r>
            <w:rPr>
              <w:noProof/>
            </w:rPr>
            <w:drawing>
              <wp:inline distT="114300" distB="114300" distL="114300" distR="114300" wp14:anchorId="1991BE27" wp14:editId="1991BE28">
                <wp:extent cx="1257300" cy="469900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469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991BE14" w14:textId="77777777" w:rsidR="005839E5" w:rsidRDefault="005839E5">
          <w:pPr>
            <w:widowControl w:val="0"/>
            <w:spacing w:line="240" w:lineRule="auto"/>
            <w:jc w:val="center"/>
            <w:rPr>
              <w:b/>
              <w:u w:val="single"/>
            </w:rPr>
          </w:pPr>
        </w:p>
        <w:p w14:paraId="1991BE15" w14:textId="77777777" w:rsidR="005839E5" w:rsidRDefault="003E0B1C">
          <w:pPr>
            <w:widowControl w:val="0"/>
            <w:spacing w:line="240" w:lineRule="auto"/>
            <w:jc w:val="center"/>
            <w:rPr>
              <w:rFonts w:ascii="Roboto" w:eastAsia="Roboto" w:hAnsi="Roboto" w:cs="Roboto"/>
              <w:b/>
            </w:rPr>
          </w:pPr>
          <w:r>
            <w:rPr>
              <w:rFonts w:ascii="Roboto" w:eastAsia="Roboto" w:hAnsi="Roboto" w:cs="Roboto"/>
              <w:b/>
              <w:highlight w:val="white"/>
            </w:rPr>
            <w:t>Validation de méthode</w:t>
          </w:r>
        </w:p>
        <w:p w14:paraId="1991BE16" w14:textId="77777777" w:rsidR="005839E5" w:rsidRDefault="005839E5">
          <w:pPr>
            <w:widowControl w:val="0"/>
            <w:spacing w:line="240" w:lineRule="auto"/>
            <w:jc w:val="center"/>
            <w:rPr>
              <w:b/>
            </w:rPr>
          </w:pP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1991BE17" w14:textId="648C611A" w:rsidR="005839E5" w:rsidRDefault="003E0B1C">
          <w:pPr>
            <w:widowControl w:val="0"/>
            <w:spacing w:line="240" w:lineRule="auto"/>
            <w:jc w:val="center"/>
          </w:pPr>
          <w:r>
            <w:t xml:space="preserve">Version </w:t>
          </w:r>
          <w:r w:rsidR="007C2441">
            <w:t>3</w:t>
          </w:r>
          <w:r>
            <w:t>.0</w:t>
          </w:r>
        </w:p>
      </w:tc>
    </w:tr>
    <w:tr w:rsidR="005839E5" w14:paraId="1991BE1C" w14:textId="77777777" w:rsidTr="3AC02A64">
      <w:tc>
        <w:tcPr>
          <w:tcW w:w="2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19" w14:textId="77777777" w:rsidR="005839E5" w:rsidRDefault="003E0B1C">
          <w:pPr>
            <w:widowControl w:val="0"/>
            <w:spacing w:line="240" w:lineRule="auto"/>
            <w:jc w:val="center"/>
          </w:pPr>
          <w:r>
            <w:t>GDB_FORM_53</w:t>
          </w:r>
        </w:p>
      </w:tc>
      <w:tc>
        <w:tcPr>
          <w:tcW w:w="43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1A" w14:textId="77777777" w:rsidR="005839E5" w:rsidRDefault="003E0B1C">
          <w:pPr>
            <w:widowControl w:val="0"/>
            <w:spacing w:line="240" w:lineRule="auto"/>
            <w:jc w:val="center"/>
          </w:pPr>
          <w:r>
            <w:t>SMQ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1B" w14:textId="05F68078" w:rsidR="005839E5" w:rsidRDefault="00443C45" w:rsidP="3AC02A64">
          <w:pPr>
            <w:widowControl w:val="0"/>
            <w:spacing w:line="240" w:lineRule="auto"/>
            <w:jc w:val="center"/>
            <w:rPr>
              <w:color w:val="FF0000"/>
              <w:lang w:val="fr-FR"/>
            </w:rPr>
          </w:pPr>
          <w:r>
            <w:rPr>
              <w:lang w:val="fr-FR"/>
            </w:rPr>
            <w:t>04/11/2024</w:t>
          </w:r>
        </w:p>
      </w:tc>
    </w:tr>
    <w:tr w:rsidR="005839E5" w14:paraId="1991BE23" w14:textId="77777777" w:rsidTr="3AC02A64">
      <w:tc>
        <w:tcPr>
          <w:tcW w:w="24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1D" w14:textId="77777777" w:rsidR="005839E5" w:rsidRDefault="003E0B1C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Rédaction :</w:t>
          </w:r>
        </w:p>
        <w:p w14:paraId="1991BE1E" w14:textId="6901ABDD" w:rsidR="005839E5" w:rsidRDefault="00257AB5" w:rsidP="00257AB5">
          <w:pPr>
            <w:widowControl w:val="0"/>
            <w:tabs>
              <w:tab w:val="right" w:pos="2200"/>
            </w:tabs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K. LE ROUX,</w:t>
          </w:r>
        </w:p>
      </w:tc>
      <w:tc>
        <w:tcPr>
          <w:tcW w:w="433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1F" w14:textId="77777777" w:rsidR="005839E5" w:rsidRDefault="003E0B1C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Vérification : </w:t>
          </w:r>
        </w:p>
        <w:p w14:paraId="1991BE20" w14:textId="7EF71C32" w:rsidR="005839E5" w:rsidRDefault="00257AB5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L. LIETAR</w:t>
          </w:r>
        </w:p>
      </w:tc>
      <w:tc>
        <w:tcPr>
          <w:tcW w:w="228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1991BE21" w14:textId="77777777" w:rsidR="005839E5" w:rsidRDefault="003E0B1C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Approbation :</w:t>
          </w:r>
        </w:p>
        <w:p w14:paraId="1991BE22" w14:textId="77777777" w:rsidR="005839E5" w:rsidRDefault="003E0B1C">
          <w:pPr>
            <w:widowControl w:val="0"/>
            <w:spacing w:line="240" w:lineRule="auto"/>
            <w:rPr>
              <w:sz w:val="20"/>
              <w:szCs w:val="20"/>
            </w:rPr>
          </w:pPr>
          <w:r>
            <w:rPr>
              <w:sz w:val="20"/>
              <w:szCs w:val="20"/>
            </w:rPr>
            <w:t>C. AUDEBERT</w:t>
          </w:r>
        </w:p>
      </w:tc>
    </w:tr>
  </w:tbl>
  <w:p w14:paraId="1991BE24" w14:textId="77777777" w:rsidR="005839E5" w:rsidRDefault="005839E5">
    <w:pPr>
      <w:jc w:val="both"/>
      <w:rPr>
        <w:b/>
        <w:u w:val="single"/>
      </w:rPr>
    </w:pPr>
  </w:p>
  <w:p w14:paraId="1991BE25" w14:textId="77777777" w:rsidR="005839E5" w:rsidRDefault="005839E5">
    <w:pPr>
      <w:widowControl w:val="0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02EB7"/>
    <w:multiLevelType w:val="multilevel"/>
    <w:tmpl w:val="A1FE2D9E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E0598B"/>
    <w:multiLevelType w:val="multilevel"/>
    <w:tmpl w:val="DF9A9668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Arial" w:hAnsi="Arial" w:cs="Arial"/>
        <w:b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0903BE"/>
    <w:multiLevelType w:val="multilevel"/>
    <w:tmpl w:val="72FA649A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D5746"/>
    <w:multiLevelType w:val="multilevel"/>
    <w:tmpl w:val="BCE8B3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23E15A2"/>
    <w:multiLevelType w:val="multilevel"/>
    <w:tmpl w:val="544C5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B415E5"/>
    <w:multiLevelType w:val="multilevel"/>
    <w:tmpl w:val="4BCC46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AC3CF8"/>
    <w:multiLevelType w:val="hybridMultilevel"/>
    <w:tmpl w:val="912CF29C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1A0586B"/>
    <w:multiLevelType w:val="multilevel"/>
    <w:tmpl w:val="9DD2F6A6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7751CC"/>
    <w:multiLevelType w:val="multilevel"/>
    <w:tmpl w:val="89A86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960A48"/>
    <w:multiLevelType w:val="multilevel"/>
    <w:tmpl w:val="5AF0F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DB86290"/>
    <w:multiLevelType w:val="multilevel"/>
    <w:tmpl w:val="F0A45390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F7A4AC6"/>
    <w:multiLevelType w:val="multilevel"/>
    <w:tmpl w:val="A1BE7FD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3745F54"/>
    <w:multiLevelType w:val="multilevel"/>
    <w:tmpl w:val="AFD288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51C6340"/>
    <w:multiLevelType w:val="multilevel"/>
    <w:tmpl w:val="A03475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9F4038"/>
    <w:multiLevelType w:val="multilevel"/>
    <w:tmpl w:val="DC60F87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C1D7E0B"/>
    <w:multiLevelType w:val="multilevel"/>
    <w:tmpl w:val="81A037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823619659">
    <w:abstractNumId w:val="2"/>
  </w:num>
  <w:num w:numId="2" w16cid:durableId="489717499">
    <w:abstractNumId w:val="7"/>
  </w:num>
  <w:num w:numId="3" w16cid:durableId="805002465">
    <w:abstractNumId w:val="13"/>
  </w:num>
  <w:num w:numId="4" w16cid:durableId="1742289824">
    <w:abstractNumId w:val="1"/>
  </w:num>
  <w:num w:numId="5" w16cid:durableId="1499274764">
    <w:abstractNumId w:val="5"/>
  </w:num>
  <w:num w:numId="6" w16cid:durableId="37049381">
    <w:abstractNumId w:val="15"/>
  </w:num>
  <w:num w:numId="7" w16cid:durableId="1494684557">
    <w:abstractNumId w:val="10"/>
  </w:num>
  <w:num w:numId="8" w16cid:durableId="1169059232">
    <w:abstractNumId w:val="0"/>
  </w:num>
  <w:num w:numId="9" w16cid:durableId="916062763">
    <w:abstractNumId w:val="11"/>
  </w:num>
  <w:num w:numId="10" w16cid:durableId="1422532550">
    <w:abstractNumId w:val="8"/>
  </w:num>
  <w:num w:numId="11" w16cid:durableId="614099205">
    <w:abstractNumId w:val="9"/>
  </w:num>
  <w:num w:numId="12" w16cid:durableId="1024786873">
    <w:abstractNumId w:val="4"/>
  </w:num>
  <w:num w:numId="13" w16cid:durableId="1930917792">
    <w:abstractNumId w:val="3"/>
  </w:num>
  <w:num w:numId="14" w16cid:durableId="110436616">
    <w:abstractNumId w:val="12"/>
  </w:num>
  <w:num w:numId="15" w16cid:durableId="1114247222">
    <w:abstractNumId w:val="14"/>
  </w:num>
  <w:num w:numId="16" w16cid:durableId="10184562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Ludivine LIETAR">
    <w15:presenceInfo w15:providerId="AD" w15:userId="S::l.lietar@genesdiffusion.com::c7f73fc4-2d54-48b0-8163-e17db51109f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9E5"/>
    <w:rsid w:val="0003433A"/>
    <w:rsid w:val="00036AA1"/>
    <w:rsid w:val="0006501D"/>
    <w:rsid w:val="00086CB5"/>
    <w:rsid w:val="000D6B67"/>
    <w:rsid w:val="000F780C"/>
    <w:rsid w:val="00100AB2"/>
    <w:rsid w:val="00101FE0"/>
    <w:rsid w:val="00130DE6"/>
    <w:rsid w:val="001560D9"/>
    <w:rsid w:val="00164645"/>
    <w:rsid w:val="00186336"/>
    <w:rsid w:val="001968BB"/>
    <w:rsid w:val="001A4215"/>
    <w:rsid w:val="001C0560"/>
    <w:rsid w:val="001C1EF2"/>
    <w:rsid w:val="001C7F8F"/>
    <w:rsid w:val="001D5766"/>
    <w:rsid w:val="00222261"/>
    <w:rsid w:val="00236F3F"/>
    <w:rsid w:val="00257AB5"/>
    <w:rsid w:val="00261739"/>
    <w:rsid w:val="002661E8"/>
    <w:rsid w:val="002A5044"/>
    <w:rsid w:val="002B3F36"/>
    <w:rsid w:val="002E2492"/>
    <w:rsid w:val="002F739E"/>
    <w:rsid w:val="00303D6F"/>
    <w:rsid w:val="00315004"/>
    <w:rsid w:val="00337780"/>
    <w:rsid w:val="003B1C16"/>
    <w:rsid w:val="003C0606"/>
    <w:rsid w:val="003E0B1C"/>
    <w:rsid w:val="003E4C96"/>
    <w:rsid w:val="003F286D"/>
    <w:rsid w:val="00433D73"/>
    <w:rsid w:val="00440293"/>
    <w:rsid w:val="00443C45"/>
    <w:rsid w:val="00446F53"/>
    <w:rsid w:val="004611ED"/>
    <w:rsid w:val="00461A0F"/>
    <w:rsid w:val="004B1DA7"/>
    <w:rsid w:val="004C3BAD"/>
    <w:rsid w:val="004D7B70"/>
    <w:rsid w:val="004F34BA"/>
    <w:rsid w:val="005108E9"/>
    <w:rsid w:val="00515C34"/>
    <w:rsid w:val="005839E5"/>
    <w:rsid w:val="00587E29"/>
    <w:rsid w:val="00594719"/>
    <w:rsid w:val="005A1A70"/>
    <w:rsid w:val="005B2735"/>
    <w:rsid w:val="005B3B1D"/>
    <w:rsid w:val="005C122F"/>
    <w:rsid w:val="005E6EF6"/>
    <w:rsid w:val="005F05FE"/>
    <w:rsid w:val="00611511"/>
    <w:rsid w:val="006119B1"/>
    <w:rsid w:val="0061680A"/>
    <w:rsid w:val="006516C4"/>
    <w:rsid w:val="006953F1"/>
    <w:rsid w:val="0069713D"/>
    <w:rsid w:val="006E0AD5"/>
    <w:rsid w:val="0070371E"/>
    <w:rsid w:val="0071348C"/>
    <w:rsid w:val="00770245"/>
    <w:rsid w:val="0077664A"/>
    <w:rsid w:val="007A6342"/>
    <w:rsid w:val="007B6A66"/>
    <w:rsid w:val="007C2441"/>
    <w:rsid w:val="007F71D4"/>
    <w:rsid w:val="008005F5"/>
    <w:rsid w:val="00811879"/>
    <w:rsid w:val="00814024"/>
    <w:rsid w:val="00816AFC"/>
    <w:rsid w:val="00816CAD"/>
    <w:rsid w:val="00820324"/>
    <w:rsid w:val="008223FF"/>
    <w:rsid w:val="00823CA3"/>
    <w:rsid w:val="008412C7"/>
    <w:rsid w:val="00841B6A"/>
    <w:rsid w:val="00842143"/>
    <w:rsid w:val="0087343A"/>
    <w:rsid w:val="00875BF3"/>
    <w:rsid w:val="008816F9"/>
    <w:rsid w:val="00890B57"/>
    <w:rsid w:val="00891CB1"/>
    <w:rsid w:val="008A5BD4"/>
    <w:rsid w:val="008A7226"/>
    <w:rsid w:val="008B107C"/>
    <w:rsid w:val="008E40F2"/>
    <w:rsid w:val="009056FE"/>
    <w:rsid w:val="00907E27"/>
    <w:rsid w:val="0095482C"/>
    <w:rsid w:val="009854D9"/>
    <w:rsid w:val="009B4725"/>
    <w:rsid w:val="009E4EEC"/>
    <w:rsid w:val="00A231BF"/>
    <w:rsid w:val="00A258D8"/>
    <w:rsid w:val="00A3772D"/>
    <w:rsid w:val="00A556DF"/>
    <w:rsid w:val="00AE2EE7"/>
    <w:rsid w:val="00B03C71"/>
    <w:rsid w:val="00B26D08"/>
    <w:rsid w:val="00B55EB8"/>
    <w:rsid w:val="00B7557A"/>
    <w:rsid w:val="00BF3362"/>
    <w:rsid w:val="00C01AB3"/>
    <w:rsid w:val="00C25847"/>
    <w:rsid w:val="00C65428"/>
    <w:rsid w:val="00C83D80"/>
    <w:rsid w:val="00CC2287"/>
    <w:rsid w:val="00CD66BC"/>
    <w:rsid w:val="00CF202C"/>
    <w:rsid w:val="00CF458F"/>
    <w:rsid w:val="00D34AF7"/>
    <w:rsid w:val="00D44376"/>
    <w:rsid w:val="00D547BF"/>
    <w:rsid w:val="00D62428"/>
    <w:rsid w:val="00D648C1"/>
    <w:rsid w:val="00D7658B"/>
    <w:rsid w:val="00D835BD"/>
    <w:rsid w:val="00D847E7"/>
    <w:rsid w:val="00D90B41"/>
    <w:rsid w:val="00DC535F"/>
    <w:rsid w:val="00DD077F"/>
    <w:rsid w:val="00DE0DDF"/>
    <w:rsid w:val="00E37B5D"/>
    <w:rsid w:val="00E45C82"/>
    <w:rsid w:val="00E8104F"/>
    <w:rsid w:val="00E90FE7"/>
    <w:rsid w:val="00ED3628"/>
    <w:rsid w:val="00F02B58"/>
    <w:rsid w:val="00F03327"/>
    <w:rsid w:val="00F2229A"/>
    <w:rsid w:val="00F3030C"/>
    <w:rsid w:val="00F33074"/>
    <w:rsid w:val="00F506B1"/>
    <w:rsid w:val="00F61B5B"/>
    <w:rsid w:val="00FA21A6"/>
    <w:rsid w:val="00FD7297"/>
    <w:rsid w:val="00FE7023"/>
    <w:rsid w:val="0156C591"/>
    <w:rsid w:val="078252BF"/>
    <w:rsid w:val="0A1C258F"/>
    <w:rsid w:val="0E86E6D9"/>
    <w:rsid w:val="10BACDFA"/>
    <w:rsid w:val="1C7495BB"/>
    <w:rsid w:val="2D5FACD3"/>
    <w:rsid w:val="3845B349"/>
    <w:rsid w:val="3AC02A64"/>
    <w:rsid w:val="4856F942"/>
    <w:rsid w:val="4C17745F"/>
    <w:rsid w:val="69A60253"/>
    <w:rsid w:val="731978A9"/>
    <w:rsid w:val="756F02EB"/>
    <w:rsid w:val="77359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91BCEA"/>
  <w15:docId w15:val="{B3A0E493-5E23-40BF-82F9-1AEDDA078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57AB5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AB5"/>
  </w:style>
  <w:style w:type="paragraph" w:styleId="Footer">
    <w:name w:val="footer"/>
    <w:basedOn w:val="Normal"/>
    <w:link w:val="FooterChar"/>
    <w:uiPriority w:val="99"/>
    <w:unhideWhenUsed/>
    <w:rsid w:val="00257AB5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AB5"/>
  </w:style>
  <w:style w:type="character" w:customStyle="1" w:styleId="normaltextrun">
    <w:name w:val="normaltextrun"/>
    <w:basedOn w:val="DefaultParagraphFont"/>
    <w:rsid w:val="000F780C"/>
  </w:style>
  <w:style w:type="character" w:customStyle="1" w:styleId="eop">
    <w:name w:val="eop"/>
    <w:basedOn w:val="DefaultParagraphFont"/>
    <w:rsid w:val="000F780C"/>
  </w:style>
  <w:style w:type="table" w:styleId="TableGrid">
    <w:name w:val="Table Grid"/>
    <w:basedOn w:val="TableNormal"/>
    <w:uiPriority w:val="39"/>
    <w:rsid w:val="004B1DA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DC53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4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8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9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8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ée un document." ma:contentTypeScope="" ma:versionID="515b5f20a883f93da2de608783c94196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3f1ffd1e4a740c2d0b3921dc8576dfe1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2b8d2fe-584e-491d-ab11-5bb092808c81">
      <UserInfo>
        <DisplayName/>
        <AccountId xsi:nil="true"/>
        <AccountType/>
      </UserInfo>
    </SharedWithUsers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3BEB03-EF9E-49DC-813E-EF009A4001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77D02-043A-42AF-90BA-201E86BBA5B1}"/>
</file>

<file path=customXml/itemProps3.xml><?xml version="1.0" encoding="utf-8"?>
<ds:datastoreItem xmlns:ds="http://schemas.openxmlformats.org/officeDocument/2006/customXml" ds:itemID="{7F5524C5-8FC2-4510-9879-66821FFD6FBC}">
  <ds:schemaRefs>
    <ds:schemaRef ds:uri="http://schemas.microsoft.com/office/2006/metadata/properties"/>
    <ds:schemaRef ds:uri="http://schemas.microsoft.com/office/infopath/2007/PartnerControls"/>
    <ds:schemaRef ds:uri="82b8d2fe-584e-491d-ab11-5bb092808c81"/>
    <ds:schemaRef ds:uri="5c47aca6-1557-4609-88b8-7e43a18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1345</Words>
  <Characters>7670</Characters>
  <Application>Microsoft Office Word</Application>
  <DocSecurity>4</DocSecurity>
  <Lines>63</Lines>
  <Paragraphs>17</Paragraphs>
  <ScaleCrop>false</ScaleCrop>
  <Company/>
  <LinksUpToDate>false</LinksUpToDate>
  <CharactersWithSpaces>8998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Christophe AUDEBERT</cp:lastModifiedBy>
  <cp:revision>94</cp:revision>
  <dcterms:created xsi:type="dcterms:W3CDTF">2024-07-12T09:05:00Z</dcterms:created>
  <dcterms:modified xsi:type="dcterms:W3CDTF">2024-11-04T16:24:00Z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Order">
    <vt:r8>13200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